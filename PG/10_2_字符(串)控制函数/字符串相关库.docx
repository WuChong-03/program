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0EFC7" w14:textId="2B3306A3" w:rsidR="003E78A1" w:rsidRPr="000940C1" w:rsidRDefault="003E78A1" w:rsidP="003E78A1">
      <w:pPr>
        <w:spacing w:after="160"/>
        <w:jc w:val="center"/>
        <w:rPr>
          <w:rFonts w:eastAsiaTheme="minorHAnsi"/>
          <w:b/>
          <w:bCs/>
          <w:color w:val="A02B93" w:themeColor="accent5"/>
          <w:sz w:val="16"/>
          <w:szCs w:val="16"/>
        </w:rPr>
      </w:pPr>
      <w:r w:rsidRPr="000940C1">
        <w:rPr>
          <w:rFonts w:eastAsia="Microsoft YaHei" w:cs="Microsoft YaHei"/>
          <w:b/>
          <w:bCs/>
          <w:color w:val="A02B93" w:themeColor="accent5"/>
          <w:sz w:val="16"/>
          <w:szCs w:val="16"/>
        </w:rPr>
        <w:t>与字符串相关的三个常用库和相应函数的介绍</w:t>
      </w:r>
    </w:p>
    <w:p w14:paraId="5A6B9935" w14:textId="77777777" w:rsidR="003E78A1" w:rsidRPr="003E78A1" w:rsidRDefault="003E78A1" w:rsidP="003E78A1">
      <w:pPr>
        <w:spacing w:after="160"/>
        <w:rPr>
          <w:rFonts w:eastAsiaTheme="minorHAnsi"/>
          <w:b/>
          <w:bCs/>
          <w:sz w:val="16"/>
          <w:szCs w:val="16"/>
        </w:rPr>
      </w:pPr>
      <w:r w:rsidRPr="003E78A1">
        <w:rPr>
          <w:rFonts w:eastAsia="Microsoft YaHei" w:cs="Microsoft YaHei"/>
          <w:b/>
          <w:bCs/>
          <w:sz w:val="16"/>
          <w:szCs w:val="16"/>
        </w:rPr>
        <w:t>前言：</w:t>
      </w:r>
    </w:p>
    <w:p w14:paraId="6CE16017" w14:textId="77777777" w:rsidR="003E78A1" w:rsidRPr="003E78A1" w:rsidRDefault="003E78A1" w:rsidP="003E78A1">
      <w:pPr>
        <w:spacing w:after="160"/>
        <w:rPr>
          <w:rFonts w:eastAsiaTheme="minorHAnsi"/>
          <w:sz w:val="16"/>
          <w:szCs w:val="16"/>
        </w:rPr>
      </w:pPr>
      <w:r w:rsidRPr="003E78A1">
        <w:rPr>
          <w:rFonts w:eastAsia="Microsoft YaHei" w:cs="Microsoft YaHei"/>
          <w:sz w:val="16"/>
          <w:szCs w:val="16"/>
        </w:rPr>
        <w:t>把</w:t>
      </w:r>
      <w:r w:rsidRPr="003E78A1">
        <w:rPr>
          <w:rFonts w:eastAsiaTheme="minorHAnsi"/>
          <w:sz w:val="16"/>
          <w:szCs w:val="16"/>
        </w:rPr>
        <w:t xml:space="preserve"> C </w:t>
      </w:r>
      <w:r w:rsidRPr="003E78A1">
        <w:rPr>
          <w:rFonts w:eastAsia="Microsoft YaHei" w:cs="Microsoft YaHei"/>
          <w:sz w:val="16"/>
          <w:szCs w:val="16"/>
        </w:rPr>
        <w:t>语言想成一个工厂</w:t>
      </w:r>
    </w:p>
    <w:p w14:paraId="1D304A65" w14:textId="77777777" w:rsidR="003E78A1" w:rsidRPr="003E78A1" w:rsidRDefault="003E78A1" w:rsidP="003E78A1">
      <w:pPr>
        <w:spacing w:after="160"/>
        <w:rPr>
          <w:rFonts w:eastAsiaTheme="minorHAnsi"/>
          <w:sz w:val="16"/>
          <w:szCs w:val="16"/>
        </w:rPr>
      </w:pPr>
      <w:r w:rsidRPr="003E78A1">
        <w:rPr>
          <w:rFonts w:eastAsiaTheme="minorHAnsi"/>
          <w:sz w:val="16"/>
          <w:szCs w:val="16"/>
        </w:rPr>
        <w:t>stdio.h</w:t>
      </w:r>
      <w:r w:rsidRPr="003E78A1">
        <w:rPr>
          <w:rFonts w:eastAsia="Microsoft YaHei" w:cs="Microsoft YaHei"/>
          <w:sz w:val="16"/>
          <w:szCs w:val="16"/>
        </w:rPr>
        <w:t>、</w:t>
      </w:r>
      <w:r w:rsidRPr="003E78A1">
        <w:rPr>
          <w:rFonts w:eastAsiaTheme="minorHAnsi"/>
          <w:sz w:val="16"/>
          <w:szCs w:val="16"/>
        </w:rPr>
        <w:t>string.h</w:t>
      </w:r>
      <w:r w:rsidRPr="003E78A1">
        <w:rPr>
          <w:rFonts w:eastAsia="Microsoft YaHei" w:cs="Microsoft YaHei"/>
          <w:sz w:val="16"/>
          <w:szCs w:val="16"/>
        </w:rPr>
        <w:t>、</w:t>
      </w:r>
      <w:r w:rsidRPr="003E78A1">
        <w:rPr>
          <w:rFonts w:eastAsiaTheme="minorHAnsi"/>
          <w:sz w:val="16"/>
          <w:szCs w:val="16"/>
        </w:rPr>
        <w:t xml:space="preserve">ctype.h </w:t>
      </w:r>
      <w:r w:rsidRPr="003E78A1">
        <w:rPr>
          <w:rFonts w:eastAsia="Microsoft YaHei" w:cs="Microsoft YaHei"/>
          <w:sz w:val="16"/>
          <w:szCs w:val="16"/>
        </w:rPr>
        <w:t>等等就是工厂里的不同功能车间</w:t>
      </w:r>
    </w:p>
    <w:p w14:paraId="60A2B7DE" w14:textId="77777777" w:rsidR="003E78A1" w:rsidRPr="003E78A1" w:rsidRDefault="003E78A1" w:rsidP="003E78A1">
      <w:pPr>
        <w:spacing w:after="160"/>
        <w:rPr>
          <w:rFonts w:eastAsiaTheme="minorHAnsi"/>
          <w:sz w:val="16"/>
          <w:szCs w:val="16"/>
        </w:rPr>
      </w:pPr>
      <w:r w:rsidRPr="003E78A1">
        <w:rPr>
          <w:rFonts w:eastAsia="Microsoft YaHei" w:cs="Microsoft YaHei"/>
          <w:sz w:val="16"/>
          <w:szCs w:val="16"/>
        </w:rPr>
        <w:t>它们都是</w:t>
      </w:r>
      <w:r w:rsidRPr="003E78A1">
        <w:rPr>
          <w:rFonts w:eastAsiaTheme="minorHAnsi" w:cs="Century Gothic"/>
          <w:sz w:val="16"/>
          <w:szCs w:val="16"/>
        </w:rPr>
        <w:t>“</w:t>
      </w:r>
      <w:r w:rsidRPr="003E78A1">
        <w:rPr>
          <w:rFonts w:eastAsia="Microsoft YaHei" w:cs="Microsoft YaHei"/>
          <w:sz w:val="16"/>
          <w:szCs w:val="16"/>
        </w:rPr>
        <w:t>库（</w:t>
      </w:r>
      <w:r w:rsidRPr="003E78A1">
        <w:rPr>
          <w:rFonts w:eastAsiaTheme="minorHAnsi"/>
          <w:sz w:val="16"/>
          <w:szCs w:val="16"/>
        </w:rPr>
        <w:t>Library</w:t>
      </w:r>
      <w:r w:rsidRPr="003E78A1">
        <w:rPr>
          <w:rFonts w:eastAsia="Microsoft YaHei" w:cs="Microsoft YaHei"/>
          <w:sz w:val="16"/>
          <w:szCs w:val="16"/>
        </w:rPr>
        <w:t>）</w:t>
      </w:r>
      <w:r w:rsidRPr="003E78A1">
        <w:rPr>
          <w:rFonts w:eastAsiaTheme="minorHAnsi" w:cs="Century Gothic"/>
          <w:sz w:val="16"/>
          <w:szCs w:val="16"/>
        </w:rPr>
        <w:t>”</w:t>
      </w:r>
      <w:r w:rsidRPr="003E78A1">
        <w:rPr>
          <w:rFonts w:eastAsia="Microsoft YaHei" w:cs="Microsoft YaHei"/>
          <w:sz w:val="16"/>
          <w:szCs w:val="16"/>
        </w:rPr>
        <w:t>，并列存在，互不从属。</w:t>
      </w:r>
    </w:p>
    <w:p w14:paraId="5D749BCF" w14:textId="77777777" w:rsidR="003E78A1" w:rsidRPr="003E78A1" w:rsidRDefault="003E78A1" w:rsidP="003E78A1">
      <w:pPr>
        <w:spacing w:after="160"/>
        <w:rPr>
          <w:rFonts w:eastAsiaTheme="minorHAnsi"/>
          <w:b/>
          <w:bCs/>
          <w:color w:val="0B769F" w:themeColor="accent4" w:themeShade="BF"/>
          <w:sz w:val="16"/>
          <w:szCs w:val="16"/>
        </w:rPr>
      </w:pPr>
      <w:r w:rsidRPr="003E78A1">
        <w:rPr>
          <w:rFonts w:eastAsia="Microsoft YaHei" w:cs="Microsoft YaHei"/>
          <w:b/>
          <w:bCs/>
          <w:color w:val="0B769F" w:themeColor="accent4" w:themeShade="BF"/>
          <w:sz w:val="16"/>
          <w:szCs w:val="16"/>
        </w:rPr>
        <w:t>标准输入输出函数</w:t>
      </w:r>
      <w:r w:rsidRPr="003E78A1">
        <w:rPr>
          <w:rFonts w:eastAsiaTheme="minorHAnsi"/>
          <w:b/>
          <w:bCs/>
          <w:color w:val="0B769F" w:themeColor="accent4" w:themeShade="BF"/>
          <w:sz w:val="16"/>
          <w:szCs w:val="16"/>
        </w:rPr>
        <w:t>&lt;stdio.h&gt;</w:t>
      </w:r>
    </w:p>
    <w:p w14:paraId="5D8A3E12" w14:textId="77777777" w:rsidR="003E78A1" w:rsidRPr="003E78A1" w:rsidRDefault="003E78A1" w:rsidP="009572AE">
      <w:pPr>
        <w:spacing w:after="160"/>
        <w:ind w:left="420"/>
        <w:rPr>
          <w:rFonts w:eastAsiaTheme="minorHAnsi"/>
          <w:sz w:val="16"/>
          <w:szCs w:val="16"/>
        </w:rPr>
      </w:pPr>
      <w:r w:rsidRPr="003E78A1">
        <w:rPr>
          <w:rFonts w:eastAsia="Microsoft YaHei" w:cs="Microsoft YaHei"/>
          <w:sz w:val="16"/>
          <w:szCs w:val="16"/>
        </w:rPr>
        <w:t>老朋友了，从我们一接触</w:t>
      </w:r>
      <w:r w:rsidRPr="003E78A1">
        <w:rPr>
          <w:rFonts w:eastAsiaTheme="minorHAnsi"/>
          <w:sz w:val="16"/>
          <w:szCs w:val="16"/>
        </w:rPr>
        <w:t xml:space="preserve"> C </w:t>
      </w:r>
      <w:r w:rsidRPr="003E78A1">
        <w:rPr>
          <w:rFonts w:eastAsia="Microsoft YaHei" w:cs="Microsoft YaHei"/>
          <w:sz w:val="16"/>
          <w:szCs w:val="16"/>
        </w:rPr>
        <w:t>语言开始就离不开它。</w:t>
      </w:r>
      <w:r w:rsidRPr="003E78A1">
        <w:rPr>
          <w:rFonts w:eastAsiaTheme="minorHAnsi"/>
          <w:sz w:val="16"/>
          <w:szCs w:val="16"/>
        </w:rPr>
        <w:br/>
      </w:r>
      <w:r w:rsidRPr="003E78A1">
        <w:rPr>
          <w:rFonts w:eastAsia="Microsoft YaHei" w:cs="Microsoft YaHei"/>
          <w:sz w:val="16"/>
          <w:szCs w:val="16"/>
        </w:rPr>
        <w:t>学习编程时，我们需要让程序把内容输出到终端（屏幕）上供我们检查，也需要从终端输入信息与程序交互。</w:t>
      </w:r>
      <w:r w:rsidRPr="003E78A1">
        <w:rPr>
          <w:rFonts w:eastAsiaTheme="minorHAnsi"/>
          <w:sz w:val="16"/>
          <w:szCs w:val="16"/>
        </w:rPr>
        <w:br/>
      </w:r>
      <w:r w:rsidRPr="003E78A1">
        <w:rPr>
          <w:rFonts w:eastAsia="Microsoft YaHei" w:cs="Microsoft YaHei"/>
          <w:sz w:val="16"/>
          <w:szCs w:val="16"/>
        </w:rPr>
        <w:t>所以对于初学者，甚至所有面向用户交互的程序来说，</w:t>
      </w:r>
      <w:r w:rsidRPr="003E78A1">
        <w:rPr>
          <w:rFonts w:eastAsiaTheme="minorHAnsi"/>
          <w:sz w:val="16"/>
          <w:szCs w:val="16"/>
        </w:rPr>
        <w:t xml:space="preserve">stdio.h </w:t>
      </w:r>
      <w:r w:rsidRPr="003E78A1">
        <w:rPr>
          <w:rFonts w:eastAsia="Microsoft YaHei" w:cs="Microsoft YaHei"/>
          <w:sz w:val="16"/>
          <w:szCs w:val="16"/>
        </w:rPr>
        <w:t>都是不可或缺的标准库。</w:t>
      </w:r>
      <w:r w:rsidRPr="003E78A1">
        <w:rPr>
          <w:rFonts w:eastAsiaTheme="minorHAnsi"/>
          <w:sz w:val="16"/>
          <w:szCs w:val="16"/>
        </w:rPr>
        <w:br/>
      </w:r>
      <w:r w:rsidRPr="003E78A1">
        <w:rPr>
          <w:rFonts w:eastAsia="Microsoft YaHei" w:cs="Microsoft YaHei"/>
          <w:sz w:val="16"/>
          <w:szCs w:val="16"/>
        </w:rPr>
        <w:t>就像程序的</w:t>
      </w:r>
      <w:r w:rsidRPr="003E78A1">
        <w:rPr>
          <w:rFonts w:eastAsiaTheme="minorHAnsi" w:cs="Century Gothic"/>
          <w:sz w:val="16"/>
          <w:szCs w:val="16"/>
        </w:rPr>
        <w:t>“</w:t>
      </w:r>
      <w:r w:rsidRPr="003E78A1">
        <w:rPr>
          <w:rFonts w:eastAsia="Microsoft YaHei" w:cs="Microsoft YaHei"/>
          <w:sz w:val="16"/>
          <w:szCs w:val="16"/>
        </w:rPr>
        <w:t>眼睛</w:t>
      </w:r>
      <w:r w:rsidRPr="003E78A1">
        <w:rPr>
          <w:rFonts w:eastAsiaTheme="minorHAnsi" w:cs="Century Gothic"/>
          <w:sz w:val="16"/>
          <w:szCs w:val="16"/>
        </w:rPr>
        <w:t>”</w:t>
      </w:r>
      <w:r w:rsidRPr="003E78A1">
        <w:rPr>
          <w:rFonts w:eastAsia="Microsoft YaHei" w:cs="Microsoft YaHei"/>
          <w:sz w:val="16"/>
          <w:szCs w:val="16"/>
        </w:rPr>
        <w:t>和</w:t>
      </w:r>
      <w:r w:rsidRPr="003E78A1">
        <w:rPr>
          <w:rFonts w:eastAsiaTheme="minorHAnsi" w:cs="Century Gothic"/>
          <w:sz w:val="16"/>
          <w:szCs w:val="16"/>
        </w:rPr>
        <w:t>“</w:t>
      </w:r>
      <w:r w:rsidRPr="003E78A1">
        <w:rPr>
          <w:rFonts w:eastAsia="Microsoft YaHei" w:cs="Microsoft YaHei"/>
          <w:sz w:val="16"/>
          <w:szCs w:val="16"/>
        </w:rPr>
        <w:t>嘴巴</w:t>
      </w:r>
      <w:r w:rsidRPr="003E78A1">
        <w:rPr>
          <w:rFonts w:eastAsiaTheme="minorHAnsi" w:cs="Century Gothic"/>
          <w:sz w:val="16"/>
          <w:szCs w:val="16"/>
        </w:rPr>
        <w:t>”</w:t>
      </w:r>
      <w:r w:rsidRPr="003E78A1">
        <w:rPr>
          <w:rFonts w:eastAsia="Microsoft YaHei" w:cs="Microsoft YaHei"/>
          <w:sz w:val="16"/>
          <w:szCs w:val="16"/>
        </w:rPr>
        <w:t>一样，它负责读入信息、表达结果。</w:t>
      </w:r>
    </w:p>
    <w:p w14:paraId="1B7C2BA2" w14:textId="77777777" w:rsidR="003E78A1" w:rsidRDefault="003E78A1" w:rsidP="003E78A1">
      <w:pPr>
        <w:spacing w:after="160"/>
        <w:rPr>
          <w:rFonts w:eastAsia="Microsoft YaHei" w:cs="Microsoft YaHei"/>
          <w:b/>
          <w:bCs/>
          <w:color w:val="0B769F" w:themeColor="accent4" w:themeShade="BF"/>
          <w:sz w:val="16"/>
          <w:szCs w:val="16"/>
        </w:rPr>
      </w:pPr>
      <w:r w:rsidRPr="003E78A1">
        <w:rPr>
          <w:rFonts w:eastAsia="Microsoft YaHei" w:cs="Microsoft YaHei"/>
          <w:b/>
          <w:bCs/>
          <w:color w:val="0B769F" w:themeColor="accent4" w:themeShade="BF"/>
          <w:sz w:val="16"/>
          <w:szCs w:val="16"/>
        </w:rPr>
        <w:t>成员介绍：</w:t>
      </w:r>
    </w:p>
    <w:p w14:paraId="67CF63C2" w14:textId="77777777" w:rsidR="009572AE" w:rsidRPr="006F5045" w:rsidRDefault="009572AE" w:rsidP="009572AE">
      <w:pPr>
        <w:spacing w:after="160"/>
        <w:rPr>
          <w:rFonts w:eastAsia="Microsoft YaHei" w:cs="Microsoft YaHei" w:hint="eastAsia"/>
          <w:b/>
          <w:bCs/>
          <w:sz w:val="16"/>
          <w:szCs w:val="16"/>
        </w:rPr>
      </w:pPr>
      <w:r w:rsidRPr="003E78A1">
        <w:rPr>
          <w:rFonts w:eastAsiaTheme="minorHAnsi"/>
          <w:b/>
          <w:bCs/>
          <w:color w:val="0B769F" w:themeColor="accent4" w:themeShade="BF"/>
          <w:sz w:val="16"/>
          <w:szCs w:val="16"/>
        </w:rPr>
        <w:t>Getchar()</w:t>
      </w:r>
      <w:r w:rsidRPr="003E78A1">
        <w:rPr>
          <w:rFonts w:eastAsiaTheme="minorHAnsi"/>
          <w:b/>
          <w:bCs/>
          <w:sz w:val="16"/>
          <w:szCs w:val="16"/>
        </w:rPr>
        <w:t xml:space="preserve"> </w:t>
      </w:r>
      <w:r>
        <w:rPr>
          <w:rFonts w:ascii="Microsoft YaHei" w:eastAsia="Microsoft YaHei" w:hAnsi="Microsoft YaHei" w:cs="Microsoft YaHei" w:hint="eastAsia"/>
          <w:b/>
          <w:bCs/>
          <w:sz w:val="16"/>
          <w:szCs w:val="16"/>
        </w:rPr>
        <w:t>和</w:t>
      </w:r>
      <w:r w:rsidRPr="003E78A1">
        <w:rPr>
          <w:rFonts w:eastAsiaTheme="minorHAnsi"/>
          <w:b/>
          <w:bCs/>
          <w:color w:val="0B769F" w:themeColor="accent4" w:themeShade="BF"/>
          <w:sz w:val="16"/>
          <w:szCs w:val="16"/>
        </w:rPr>
        <w:t>Putchar()</w:t>
      </w:r>
      <w:r w:rsidRPr="000940C1">
        <w:rPr>
          <w:rFonts w:eastAsia="Microsoft YaHei" w:cs="Microsoft YaHei"/>
          <w:sz w:val="16"/>
          <w:szCs w:val="16"/>
        </w:rPr>
        <w:t>——</w:t>
      </w:r>
      <w:r w:rsidRPr="006F5045">
        <w:rPr>
          <w:rFonts w:eastAsia="Microsoft YaHei" w:cs="Microsoft YaHei"/>
          <w:b/>
          <w:bCs/>
          <w:sz w:val="16"/>
          <w:szCs w:val="16"/>
        </w:rPr>
        <w:t xml:space="preserve"> </w:t>
      </w:r>
      <w:r w:rsidRPr="006F5045">
        <w:rPr>
          <w:rFonts w:eastAsia="Microsoft YaHei" w:cs="Microsoft YaHei"/>
          <w:b/>
          <w:bCs/>
          <w:sz w:val="16"/>
          <w:szCs w:val="16"/>
        </w:rPr>
        <w:t>单字符输入输出的一对轻量函数</w:t>
      </w:r>
    </w:p>
    <w:p w14:paraId="1A32F095" w14:textId="77777777" w:rsidR="009572AE" w:rsidRDefault="009572AE" w:rsidP="009572AE">
      <w:pPr>
        <w:spacing w:after="160"/>
        <w:ind w:firstLineChars="300" w:firstLine="480"/>
        <w:rPr>
          <w:sz w:val="16"/>
          <w:szCs w:val="16"/>
        </w:rPr>
      </w:pPr>
      <w:r w:rsidRPr="000940C1">
        <w:rPr>
          <w:rFonts w:eastAsiaTheme="minorHAnsi"/>
          <w:sz w:val="16"/>
          <w:szCs w:val="16"/>
        </w:rPr>
        <w:drawing>
          <wp:inline distT="0" distB="0" distL="0" distR="0" wp14:anchorId="1E2A256F" wp14:editId="51EAE67E">
            <wp:extent cx="1689809" cy="301981"/>
            <wp:effectExtent l="0" t="0" r="5715" b="3175"/>
            <wp:docPr id="15893338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577" cy="304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40C1">
        <w:rPr>
          <w:rFonts w:eastAsiaTheme="minorHAnsi"/>
          <w:sz w:val="16"/>
          <w:szCs w:val="16"/>
        </w:rPr>
        <w:drawing>
          <wp:inline distT="0" distB="0" distL="0" distR="0" wp14:anchorId="3B996171" wp14:editId="063BF496">
            <wp:extent cx="1396684" cy="304229"/>
            <wp:effectExtent l="0" t="0" r="0" b="635"/>
            <wp:docPr id="153967445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6137" cy="306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43535" w14:textId="77777777" w:rsidR="009572AE" w:rsidRPr="006F5045" w:rsidRDefault="009572AE" w:rsidP="009572AE">
      <w:pPr>
        <w:spacing w:after="160"/>
        <w:ind w:leftChars="218" w:left="480"/>
        <w:rPr>
          <w:rFonts w:hint="eastAsia"/>
          <w:sz w:val="16"/>
          <w:szCs w:val="16"/>
        </w:rPr>
      </w:pPr>
      <w:r w:rsidRPr="006F5045">
        <w:rPr>
          <w:rFonts w:hint="eastAsia"/>
          <w:sz w:val="16"/>
          <w:szCs w:val="16"/>
        </w:rPr>
        <w:t>需要注意的是，</w:t>
      </w:r>
      <w:r w:rsidRPr="006F5045">
        <w:rPr>
          <w:rFonts w:hint="eastAsia"/>
          <w:sz w:val="16"/>
          <w:szCs w:val="16"/>
        </w:rPr>
        <w:t xml:space="preserve">`getchar()` </w:t>
      </w:r>
      <w:r w:rsidRPr="006F5045">
        <w:rPr>
          <w:rFonts w:hint="eastAsia"/>
          <w:sz w:val="16"/>
          <w:szCs w:val="16"/>
        </w:rPr>
        <w:t>会原样读取包括换行符（</w:t>
      </w:r>
      <w:r w:rsidRPr="006F5045">
        <w:rPr>
          <w:rFonts w:hint="eastAsia"/>
          <w:sz w:val="16"/>
          <w:szCs w:val="16"/>
        </w:rPr>
        <w:t>`\n`</w:t>
      </w:r>
      <w:r w:rsidRPr="006F5045">
        <w:rPr>
          <w:rFonts w:hint="eastAsia"/>
          <w:sz w:val="16"/>
          <w:szCs w:val="16"/>
        </w:rPr>
        <w:t>）在内的所有字符，且不像</w:t>
      </w:r>
      <w:r w:rsidRPr="006F5045">
        <w:rPr>
          <w:rFonts w:hint="eastAsia"/>
          <w:sz w:val="16"/>
          <w:szCs w:val="16"/>
        </w:rPr>
        <w:t xml:space="preserve"> `scanf("%c")` </w:t>
      </w:r>
      <w:r w:rsidRPr="006F5045">
        <w:rPr>
          <w:rFonts w:hint="eastAsia"/>
          <w:sz w:val="16"/>
          <w:szCs w:val="16"/>
        </w:rPr>
        <w:t>那样可以在前面加空格跳过空白字符。</w:t>
      </w:r>
      <w:r>
        <w:rPr>
          <w:rFonts w:hint="eastAsia"/>
          <w:sz w:val="16"/>
          <w:szCs w:val="16"/>
        </w:rPr>
        <w:t>也</w:t>
      </w:r>
      <w:r w:rsidRPr="006F5045">
        <w:rPr>
          <w:rFonts w:hint="eastAsia"/>
          <w:sz w:val="16"/>
          <w:szCs w:val="16"/>
        </w:rPr>
        <w:t>因此，它</w:t>
      </w:r>
      <w:r w:rsidRPr="006F5045">
        <w:rPr>
          <w:rFonts w:hint="eastAsia"/>
          <w:color w:val="C00000"/>
          <w:sz w:val="16"/>
          <w:szCs w:val="16"/>
        </w:rPr>
        <w:t>常被用于清理输入缓冲区</w:t>
      </w:r>
      <w:r w:rsidRPr="006F5045">
        <w:rPr>
          <w:rFonts w:hint="eastAsia"/>
          <w:sz w:val="16"/>
          <w:szCs w:val="16"/>
        </w:rPr>
        <w:t>中的残留内容（例如</w:t>
      </w:r>
      <w:r w:rsidRPr="006F5045">
        <w:rPr>
          <w:rFonts w:hint="eastAsia"/>
          <w:sz w:val="16"/>
          <w:szCs w:val="16"/>
        </w:rPr>
        <w:t xml:space="preserve"> `while(getchar() != '\n');`</w:t>
      </w:r>
      <w:r w:rsidRPr="006F5045">
        <w:rPr>
          <w:rFonts w:hint="eastAsia"/>
          <w:sz w:val="16"/>
          <w:szCs w:val="16"/>
        </w:rPr>
        <w:t>），确保后续输入不会出错。</w:t>
      </w:r>
    </w:p>
    <w:p w14:paraId="66BA0B1E" w14:textId="77777777" w:rsidR="009572AE" w:rsidRDefault="009572AE" w:rsidP="009572AE">
      <w:pPr>
        <w:spacing w:after="160"/>
        <w:ind w:leftChars="218" w:left="480"/>
        <w:rPr>
          <w:sz w:val="16"/>
          <w:szCs w:val="16"/>
        </w:rPr>
      </w:pPr>
      <w:r w:rsidRPr="006F5045">
        <w:rPr>
          <w:rFonts w:hint="eastAsia"/>
          <w:sz w:val="16"/>
          <w:szCs w:val="16"/>
        </w:rPr>
        <w:t>而</w:t>
      </w:r>
      <w:r w:rsidRPr="006F5045">
        <w:rPr>
          <w:rFonts w:hint="eastAsia"/>
          <w:sz w:val="16"/>
          <w:szCs w:val="16"/>
        </w:rPr>
        <w:t xml:space="preserve"> `putchar()` </w:t>
      </w:r>
      <w:r w:rsidRPr="006F5045">
        <w:rPr>
          <w:rFonts w:hint="eastAsia"/>
          <w:sz w:val="16"/>
          <w:szCs w:val="16"/>
        </w:rPr>
        <w:t>虽然功能简单，仅用于输出单个字符，但在循环中常被用于逐字符输出，甚至可以用来</w:t>
      </w:r>
      <w:r w:rsidRPr="006F5045">
        <w:rPr>
          <w:rFonts w:hint="eastAsia"/>
          <w:sz w:val="16"/>
          <w:szCs w:val="16"/>
        </w:rPr>
        <w:t>**</w:t>
      </w:r>
      <w:r w:rsidRPr="006F5045">
        <w:rPr>
          <w:rFonts w:hint="eastAsia"/>
          <w:sz w:val="16"/>
          <w:szCs w:val="16"/>
        </w:rPr>
        <w:t>倒序输出字符数组</w:t>
      </w:r>
      <w:r w:rsidRPr="006F5045">
        <w:rPr>
          <w:rFonts w:hint="eastAsia"/>
          <w:sz w:val="16"/>
          <w:szCs w:val="16"/>
        </w:rPr>
        <w:t>**</w:t>
      </w:r>
      <w:r w:rsidRPr="006F5045">
        <w:rPr>
          <w:rFonts w:hint="eastAsia"/>
          <w:sz w:val="16"/>
          <w:szCs w:val="16"/>
        </w:rPr>
        <w:t>等场景，是</w:t>
      </w:r>
      <w:r w:rsidRPr="006F5045">
        <w:rPr>
          <w:rFonts w:hint="eastAsia"/>
          <w:color w:val="C00000"/>
          <w:sz w:val="16"/>
          <w:szCs w:val="16"/>
        </w:rPr>
        <w:t>构建字符处理逻辑</w:t>
      </w:r>
      <w:r w:rsidRPr="006F5045">
        <w:rPr>
          <w:rFonts w:hint="eastAsia"/>
          <w:sz w:val="16"/>
          <w:szCs w:val="16"/>
        </w:rPr>
        <w:t>的一种高效工具。</w:t>
      </w:r>
    </w:p>
    <w:p w14:paraId="0A496813" w14:textId="77777777" w:rsidR="009572AE" w:rsidRDefault="009572AE" w:rsidP="009572AE">
      <w:pPr>
        <w:spacing w:after="160"/>
        <w:rPr>
          <w:rFonts w:eastAsia="Microsoft YaHei" w:cs="Microsoft YaHei"/>
          <w:sz w:val="16"/>
          <w:szCs w:val="16"/>
        </w:rPr>
      </w:pPr>
      <w:r w:rsidRPr="003E78A1">
        <w:rPr>
          <w:rFonts w:eastAsiaTheme="minorHAnsi"/>
          <w:b/>
          <w:bCs/>
          <w:color w:val="0B769F" w:themeColor="accent4" w:themeShade="BF"/>
          <w:sz w:val="16"/>
          <w:szCs w:val="16"/>
        </w:rPr>
        <w:t>Null</w:t>
      </w:r>
      <w:r w:rsidRPr="003E78A1">
        <w:rPr>
          <w:rFonts w:eastAsiaTheme="minorHAnsi"/>
          <w:sz w:val="16"/>
          <w:szCs w:val="16"/>
        </w:rPr>
        <w:tab/>
      </w:r>
      <w:r w:rsidRPr="006F5045">
        <w:rPr>
          <w:rFonts w:eastAsia="Microsoft YaHei" w:cs="Microsoft YaHei"/>
          <w:sz w:val="16"/>
          <w:szCs w:val="16"/>
        </w:rPr>
        <w:t>是</w:t>
      </w:r>
      <w:r w:rsidRPr="006F5045">
        <w:rPr>
          <w:rFonts w:eastAsia="Microsoft YaHei" w:cs="Microsoft YaHei"/>
          <w:sz w:val="16"/>
          <w:szCs w:val="16"/>
        </w:rPr>
        <w:t>“</w:t>
      </w:r>
      <w:r w:rsidRPr="006F5045">
        <w:rPr>
          <w:rFonts w:eastAsia="Microsoft YaHei" w:cs="Microsoft YaHei"/>
          <w:sz w:val="16"/>
          <w:szCs w:val="16"/>
        </w:rPr>
        <w:t>空指针</w:t>
      </w:r>
      <w:r w:rsidRPr="006F5045">
        <w:rPr>
          <w:rFonts w:eastAsia="Microsoft YaHei" w:cs="Microsoft YaHei"/>
          <w:sz w:val="16"/>
          <w:szCs w:val="16"/>
        </w:rPr>
        <w:t>”</w:t>
      </w:r>
      <w:r w:rsidRPr="006F5045">
        <w:rPr>
          <w:rFonts w:eastAsia="Microsoft YaHei" w:cs="Microsoft YaHei"/>
          <w:sz w:val="16"/>
          <w:szCs w:val="16"/>
        </w:rPr>
        <w:t>标志，用来判断指针是否有效，是安全编程中不可或缺的常量。</w:t>
      </w:r>
    </w:p>
    <w:p w14:paraId="18A407E4" w14:textId="6B031A36" w:rsidR="009572AE" w:rsidRPr="003E78A1" w:rsidRDefault="009572AE" w:rsidP="003E78A1">
      <w:pPr>
        <w:spacing w:after="160"/>
        <w:rPr>
          <w:rFonts w:eastAsia="Microsoft YaHei" w:cs="Microsoft YaHei" w:hint="eastAsia"/>
          <w:sz w:val="16"/>
          <w:szCs w:val="16"/>
        </w:rPr>
      </w:pPr>
      <w:r w:rsidRPr="003E78A1">
        <w:rPr>
          <w:rFonts w:eastAsiaTheme="minorHAnsi"/>
          <w:b/>
          <w:bCs/>
          <w:color w:val="0B769F" w:themeColor="accent4" w:themeShade="BF"/>
          <w:sz w:val="16"/>
          <w:szCs w:val="16"/>
        </w:rPr>
        <w:t>Eof</w:t>
      </w:r>
      <w:r w:rsidRPr="003E78A1">
        <w:rPr>
          <w:rFonts w:eastAsiaTheme="minorHAnsi"/>
          <w:b/>
          <w:bCs/>
          <w:sz w:val="16"/>
          <w:szCs w:val="16"/>
        </w:rPr>
        <w:tab/>
      </w:r>
      <w:r w:rsidRPr="006F5045">
        <w:rPr>
          <w:rFonts w:eastAsia="Microsoft YaHei" w:cs="Microsoft YaHei"/>
          <w:sz w:val="16"/>
          <w:szCs w:val="16"/>
        </w:rPr>
        <w:t>是输入读取结束或出错的</w:t>
      </w:r>
      <w:r w:rsidRPr="006F5045">
        <w:rPr>
          <w:rFonts w:eastAsia="Microsoft YaHei" w:cs="Microsoft YaHei"/>
          <w:sz w:val="16"/>
          <w:szCs w:val="16"/>
        </w:rPr>
        <w:t>“</w:t>
      </w:r>
      <w:r w:rsidRPr="006F5045">
        <w:rPr>
          <w:rFonts w:eastAsia="Microsoft YaHei" w:cs="Microsoft YaHei"/>
          <w:sz w:val="16"/>
          <w:szCs w:val="16"/>
        </w:rPr>
        <w:t>信号值</w:t>
      </w:r>
      <w:r w:rsidRPr="006F5045">
        <w:rPr>
          <w:rFonts w:eastAsia="Microsoft YaHei" w:cs="Microsoft YaHei"/>
          <w:sz w:val="16"/>
          <w:szCs w:val="16"/>
        </w:rPr>
        <w:t>”</w:t>
      </w:r>
      <w:r w:rsidRPr="006F5045">
        <w:rPr>
          <w:rFonts w:eastAsia="Microsoft YaHei" w:cs="Microsoft YaHei"/>
          <w:sz w:val="16"/>
          <w:szCs w:val="16"/>
        </w:rPr>
        <w:t>，多用于循环中断条件；</w:t>
      </w:r>
    </w:p>
    <w:p w14:paraId="05A29955" w14:textId="77777777" w:rsidR="003E78A1" w:rsidRPr="003E78A1" w:rsidRDefault="003E78A1" w:rsidP="003E78A1">
      <w:pPr>
        <w:spacing w:after="160"/>
        <w:rPr>
          <w:rFonts w:eastAsiaTheme="minorHAnsi"/>
          <w:b/>
          <w:bCs/>
          <w:sz w:val="16"/>
          <w:szCs w:val="16"/>
        </w:rPr>
      </w:pPr>
      <w:r w:rsidRPr="003E78A1">
        <w:rPr>
          <w:rFonts w:eastAsiaTheme="minorHAnsi"/>
          <w:b/>
          <w:bCs/>
          <w:color w:val="0B769F" w:themeColor="accent4" w:themeShade="BF"/>
          <w:sz w:val="16"/>
          <w:szCs w:val="16"/>
        </w:rPr>
        <w:t>printf()</w:t>
      </w:r>
      <w:r w:rsidRPr="003E78A1">
        <w:rPr>
          <w:rFonts w:eastAsiaTheme="minorHAnsi"/>
          <w:b/>
          <w:bCs/>
          <w:sz w:val="16"/>
          <w:szCs w:val="16"/>
        </w:rPr>
        <w:t xml:space="preserve"> </w:t>
      </w:r>
      <w:r w:rsidRPr="003E78A1">
        <w:rPr>
          <w:rFonts w:eastAsia="Microsoft YaHei" w:cs="Microsoft YaHei"/>
          <w:b/>
          <w:bCs/>
          <w:sz w:val="16"/>
          <w:szCs w:val="16"/>
        </w:rPr>
        <w:t>和</w:t>
      </w:r>
      <w:r w:rsidRPr="003E78A1">
        <w:rPr>
          <w:rFonts w:eastAsiaTheme="minorHAnsi"/>
          <w:b/>
          <w:bCs/>
          <w:sz w:val="16"/>
          <w:szCs w:val="16"/>
        </w:rPr>
        <w:t xml:space="preserve"> </w:t>
      </w:r>
      <w:r w:rsidRPr="003E78A1">
        <w:rPr>
          <w:rFonts w:eastAsiaTheme="minorHAnsi"/>
          <w:b/>
          <w:bCs/>
          <w:color w:val="0B769F" w:themeColor="accent4" w:themeShade="BF"/>
          <w:sz w:val="16"/>
          <w:szCs w:val="16"/>
        </w:rPr>
        <w:t>scanf()</w:t>
      </w:r>
      <w:r w:rsidRPr="003E78A1">
        <w:rPr>
          <w:rFonts w:eastAsiaTheme="minorHAnsi"/>
          <w:b/>
          <w:bCs/>
          <w:sz w:val="16"/>
          <w:szCs w:val="16"/>
        </w:rPr>
        <w:t xml:space="preserve"> —— </w:t>
      </w:r>
      <w:r w:rsidRPr="003E78A1">
        <w:rPr>
          <w:rFonts w:eastAsia="Microsoft YaHei" w:cs="Microsoft YaHei"/>
          <w:b/>
          <w:bCs/>
          <w:sz w:val="16"/>
          <w:szCs w:val="16"/>
        </w:rPr>
        <w:t>格式化输入输出函数的</w:t>
      </w:r>
      <w:r w:rsidRPr="003E78A1">
        <w:rPr>
          <w:rFonts w:eastAsiaTheme="minorHAnsi" w:cs="Century Gothic"/>
          <w:b/>
          <w:bCs/>
          <w:sz w:val="16"/>
          <w:szCs w:val="16"/>
        </w:rPr>
        <w:t>“</w:t>
      </w:r>
      <w:r w:rsidRPr="003E78A1">
        <w:rPr>
          <w:rFonts w:eastAsia="Microsoft YaHei" w:cs="Microsoft YaHei"/>
          <w:b/>
          <w:bCs/>
          <w:sz w:val="16"/>
          <w:szCs w:val="16"/>
        </w:rPr>
        <w:t>双子星</w:t>
      </w:r>
      <w:r w:rsidRPr="003E78A1">
        <w:rPr>
          <w:rFonts w:eastAsiaTheme="minorHAnsi" w:cs="Century Gothic"/>
          <w:b/>
          <w:bCs/>
          <w:sz w:val="16"/>
          <w:szCs w:val="16"/>
        </w:rPr>
        <w:t>”</w:t>
      </w:r>
    </w:p>
    <w:p w14:paraId="4765CF4C" w14:textId="61CAFD5B" w:rsidR="003E78A1" w:rsidRPr="003E78A1" w:rsidRDefault="003E78A1" w:rsidP="006F5045">
      <w:pPr>
        <w:spacing w:after="160"/>
        <w:ind w:leftChars="191" w:left="420"/>
        <w:rPr>
          <w:rFonts w:eastAsiaTheme="minorHAnsi"/>
          <w:b/>
          <w:bCs/>
          <w:color w:val="EE0000"/>
          <w:sz w:val="16"/>
          <w:szCs w:val="16"/>
        </w:rPr>
      </w:pPr>
      <w:r w:rsidRPr="003E78A1">
        <w:rPr>
          <w:rFonts w:eastAsia="Microsoft YaHei" w:cs="Microsoft YaHei"/>
          <w:sz w:val="16"/>
          <w:szCs w:val="16"/>
        </w:rPr>
        <w:t>很多格式指定子在</w:t>
      </w:r>
      <w:r w:rsidRPr="003E78A1">
        <w:rPr>
          <w:rFonts w:eastAsiaTheme="minorHAnsi"/>
          <w:sz w:val="16"/>
          <w:szCs w:val="16"/>
        </w:rPr>
        <w:t xml:space="preserve"> printf() </w:t>
      </w:r>
      <w:r w:rsidRPr="003E78A1">
        <w:rPr>
          <w:rFonts w:eastAsia="Microsoft YaHei" w:cs="Microsoft YaHei"/>
          <w:sz w:val="16"/>
          <w:szCs w:val="16"/>
        </w:rPr>
        <w:t>和</w:t>
      </w:r>
      <w:r w:rsidRPr="003E78A1">
        <w:rPr>
          <w:rFonts w:eastAsiaTheme="minorHAnsi"/>
          <w:sz w:val="16"/>
          <w:szCs w:val="16"/>
        </w:rPr>
        <w:t xml:space="preserve"> scanf() </w:t>
      </w:r>
      <w:r w:rsidRPr="003E78A1">
        <w:rPr>
          <w:rFonts w:eastAsia="Microsoft YaHei" w:cs="Microsoft YaHei"/>
          <w:sz w:val="16"/>
          <w:szCs w:val="16"/>
        </w:rPr>
        <w:t>中都可以使用，但</w:t>
      </w:r>
      <w:r w:rsidRPr="000940C1">
        <w:rPr>
          <w:rFonts w:eastAsia="Microsoft YaHei" w:cs="Microsoft YaHei"/>
          <w:sz w:val="16"/>
          <w:szCs w:val="16"/>
        </w:rPr>
        <w:t>有些</w:t>
      </w:r>
      <w:r w:rsidR="00E54D8D" w:rsidRPr="000940C1">
        <w:rPr>
          <w:rFonts w:eastAsia="Microsoft YaHei" w:cs="Microsoft YaHei"/>
          <w:sz w:val="16"/>
          <w:szCs w:val="16"/>
        </w:rPr>
        <w:t>行为上</w:t>
      </w:r>
      <w:r w:rsidRPr="003E78A1">
        <w:rPr>
          <w:rFonts w:eastAsia="Microsoft YaHei" w:cs="Microsoft YaHei"/>
          <w:b/>
          <w:bCs/>
          <w:color w:val="EE0000"/>
          <w:sz w:val="16"/>
          <w:szCs w:val="16"/>
        </w:rPr>
        <w:t>略有不同</w:t>
      </w:r>
    </w:p>
    <w:tbl>
      <w:tblPr>
        <w:tblStyle w:val="ae"/>
        <w:tblW w:w="0" w:type="auto"/>
        <w:tblInd w:w="420" w:type="dxa"/>
        <w:tblLook w:val="04A0" w:firstRow="1" w:lastRow="0" w:firstColumn="1" w:lastColumn="0" w:noHBand="0" w:noVBand="1"/>
      </w:tblPr>
      <w:tblGrid>
        <w:gridCol w:w="536"/>
        <w:gridCol w:w="1386"/>
        <w:gridCol w:w="1583"/>
        <w:gridCol w:w="3359"/>
      </w:tblGrid>
      <w:tr w:rsidR="003E78A1" w:rsidRPr="003E78A1" w14:paraId="6DEC4172" w14:textId="77777777" w:rsidTr="006F5045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75DF3D3" w14:textId="77777777" w:rsidR="003E78A1" w:rsidRPr="003E78A1" w:rsidRDefault="003E78A1" w:rsidP="003E78A1">
            <w:pPr>
              <w:spacing w:after="160"/>
              <w:rPr>
                <w:rFonts w:eastAsiaTheme="minorHAnsi"/>
                <w:b/>
                <w:bCs/>
                <w:sz w:val="16"/>
                <w:szCs w:val="16"/>
              </w:rPr>
            </w:pPr>
            <w:r w:rsidRPr="003E78A1">
              <w:rPr>
                <w:rFonts w:eastAsia="Microsoft YaHei" w:cs="Microsoft YaHei"/>
                <w:b/>
                <w:bCs/>
                <w:sz w:val="16"/>
                <w:szCs w:val="16"/>
              </w:rPr>
              <w:t>格式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A5FDA3E" w14:textId="77777777" w:rsidR="003E78A1" w:rsidRPr="003E78A1" w:rsidRDefault="003E78A1" w:rsidP="003E78A1">
            <w:pPr>
              <w:spacing w:after="160"/>
              <w:rPr>
                <w:rFonts w:eastAsiaTheme="minorHAnsi"/>
                <w:b/>
                <w:bCs/>
                <w:sz w:val="16"/>
                <w:szCs w:val="16"/>
              </w:rPr>
            </w:pPr>
            <w:r w:rsidRPr="003E78A1">
              <w:rPr>
                <w:rFonts w:eastAsiaTheme="minorHAnsi"/>
                <w:b/>
                <w:bCs/>
                <w:sz w:val="16"/>
                <w:szCs w:val="16"/>
              </w:rPr>
              <w:t xml:space="preserve">printf </w:t>
            </w:r>
            <w:r w:rsidRPr="003E78A1">
              <w:rPr>
                <w:rFonts w:eastAsia="Microsoft YaHei" w:cs="Microsoft YaHei"/>
                <w:b/>
                <w:bCs/>
                <w:sz w:val="16"/>
                <w:szCs w:val="16"/>
              </w:rPr>
              <w:t>用法示例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A444846" w14:textId="77777777" w:rsidR="003E78A1" w:rsidRPr="003E78A1" w:rsidRDefault="003E78A1" w:rsidP="003E78A1">
            <w:pPr>
              <w:spacing w:after="160"/>
              <w:rPr>
                <w:rFonts w:eastAsiaTheme="minorHAnsi"/>
                <w:b/>
                <w:bCs/>
                <w:sz w:val="16"/>
                <w:szCs w:val="16"/>
              </w:rPr>
            </w:pPr>
            <w:r w:rsidRPr="003E78A1">
              <w:rPr>
                <w:rFonts w:eastAsiaTheme="minorHAnsi"/>
                <w:b/>
                <w:bCs/>
                <w:sz w:val="16"/>
                <w:szCs w:val="16"/>
              </w:rPr>
              <w:t xml:space="preserve">scanf </w:t>
            </w:r>
            <w:r w:rsidRPr="003E78A1">
              <w:rPr>
                <w:rFonts w:eastAsia="Microsoft YaHei" w:cs="Microsoft YaHei"/>
                <w:b/>
                <w:bCs/>
                <w:sz w:val="16"/>
                <w:szCs w:val="16"/>
              </w:rPr>
              <w:t>用法示例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89597C6" w14:textId="77777777" w:rsidR="003E78A1" w:rsidRPr="003E78A1" w:rsidRDefault="003E78A1" w:rsidP="003E78A1">
            <w:pPr>
              <w:spacing w:after="160"/>
              <w:rPr>
                <w:rFonts w:eastAsiaTheme="minorHAnsi"/>
                <w:b/>
                <w:bCs/>
                <w:sz w:val="16"/>
                <w:szCs w:val="16"/>
              </w:rPr>
            </w:pPr>
            <w:r w:rsidRPr="003E78A1">
              <w:rPr>
                <w:rFonts w:eastAsia="Microsoft YaHei" w:cs="Microsoft YaHei"/>
                <w:b/>
                <w:bCs/>
                <w:sz w:val="16"/>
                <w:szCs w:val="16"/>
              </w:rPr>
              <w:t>说明</w:t>
            </w:r>
          </w:p>
        </w:tc>
      </w:tr>
      <w:tr w:rsidR="003E78A1" w:rsidRPr="003E78A1" w14:paraId="4C2EF87E" w14:textId="77777777" w:rsidTr="006F5045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B97AD4D" w14:textId="77777777" w:rsidR="003E78A1" w:rsidRPr="003E78A1" w:rsidRDefault="003E78A1" w:rsidP="003E78A1">
            <w:pPr>
              <w:spacing w:after="160"/>
              <w:rPr>
                <w:rFonts w:eastAsiaTheme="minorHAnsi"/>
                <w:sz w:val="16"/>
                <w:szCs w:val="16"/>
              </w:rPr>
            </w:pPr>
            <w:r w:rsidRPr="003E78A1">
              <w:rPr>
                <w:rFonts w:eastAsiaTheme="minorHAnsi"/>
                <w:sz w:val="16"/>
                <w:szCs w:val="16"/>
              </w:rPr>
              <w:t>%d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E01241" w14:textId="77777777" w:rsidR="003E78A1" w:rsidRPr="003E78A1" w:rsidRDefault="003E78A1" w:rsidP="003E78A1">
            <w:pPr>
              <w:spacing w:after="160"/>
              <w:rPr>
                <w:rFonts w:eastAsiaTheme="minorHAnsi"/>
                <w:sz w:val="16"/>
                <w:szCs w:val="16"/>
              </w:rPr>
            </w:pPr>
            <w:r w:rsidRPr="003E78A1">
              <w:rPr>
                <w:rFonts w:eastAsiaTheme="minorHAnsi"/>
                <w:sz w:val="16"/>
                <w:szCs w:val="16"/>
              </w:rPr>
              <w:t>printf("%d", i);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32912B1" w14:textId="77777777" w:rsidR="003E78A1" w:rsidRPr="003E78A1" w:rsidRDefault="003E78A1" w:rsidP="003E78A1">
            <w:pPr>
              <w:spacing w:after="160"/>
              <w:rPr>
                <w:rFonts w:eastAsiaTheme="minorHAnsi"/>
                <w:sz w:val="16"/>
                <w:szCs w:val="16"/>
              </w:rPr>
            </w:pPr>
            <w:r w:rsidRPr="003E78A1">
              <w:rPr>
                <w:rFonts w:eastAsiaTheme="minorHAnsi"/>
                <w:sz w:val="16"/>
                <w:szCs w:val="16"/>
              </w:rPr>
              <w:t>scanf("%d", &amp;i);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9BEEA4B" w14:textId="77777777" w:rsidR="003E78A1" w:rsidRPr="003E78A1" w:rsidRDefault="003E78A1" w:rsidP="003E78A1">
            <w:pPr>
              <w:spacing w:after="160"/>
              <w:rPr>
                <w:rFonts w:eastAsiaTheme="minorHAnsi"/>
                <w:sz w:val="16"/>
                <w:szCs w:val="16"/>
              </w:rPr>
            </w:pPr>
            <w:r w:rsidRPr="003E78A1">
              <w:rPr>
                <w:rFonts w:eastAsia="Microsoft YaHei" w:cs="Microsoft YaHei"/>
                <w:sz w:val="16"/>
                <w:szCs w:val="16"/>
              </w:rPr>
              <w:t>有符号十进制整数（</w:t>
            </w:r>
            <w:r w:rsidRPr="003E78A1">
              <w:rPr>
                <w:rFonts w:eastAsiaTheme="minorHAnsi"/>
                <w:sz w:val="16"/>
                <w:szCs w:val="16"/>
              </w:rPr>
              <w:t>int</w:t>
            </w:r>
            <w:r w:rsidRPr="003E78A1">
              <w:rPr>
                <w:rFonts w:eastAsia="Microsoft YaHei" w:cs="Microsoft YaHei"/>
                <w:sz w:val="16"/>
                <w:szCs w:val="16"/>
              </w:rPr>
              <w:t>）</w:t>
            </w:r>
          </w:p>
        </w:tc>
      </w:tr>
      <w:tr w:rsidR="003E78A1" w:rsidRPr="003E78A1" w14:paraId="1892A613" w14:textId="77777777" w:rsidTr="006F5045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0FFCAEC" w14:textId="77777777" w:rsidR="003E78A1" w:rsidRPr="003E78A1" w:rsidRDefault="003E78A1" w:rsidP="003E78A1">
            <w:pPr>
              <w:spacing w:after="160"/>
              <w:rPr>
                <w:rFonts w:eastAsiaTheme="minorHAnsi"/>
                <w:sz w:val="16"/>
                <w:szCs w:val="16"/>
              </w:rPr>
            </w:pPr>
            <w:r w:rsidRPr="003E78A1">
              <w:rPr>
                <w:rFonts w:eastAsiaTheme="minorHAnsi"/>
                <w:sz w:val="16"/>
                <w:szCs w:val="16"/>
              </w:rPr>
              <w:t>%x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0188EB6" w14:textId="77777777" w:rsidR="003E78A1" w:rsidRPr="003E78A1" w:rsidRDefault="003E78A1" w:rsidP="003E78A1">
            <w:pPr>
              <w:spacing w:after="160"/>
              <w:rPr>
                <w:rFonts w:eastAsiaTheme="minorHAnsi"/>
                <w:sz w:val="16"/>
                <w:szCs w:val="16"/>
              </w:rPr>
            </w:pPr>
            <w:r w:rsidRPr="003E78A1">
              <w:rPr>
                <w:rFonts w:eastAsiaTheme="minorHAnsi"/>
                <w:sz w:val="16"/>
                <w:szCs w:val="16"/>
              </w:rPr>
              <w:t>printf("%x", i);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927A0D4" w14:textId="77777777" w:rsidR="003E78A1" w:rsidRPr="003E78A1" w:rsidRDefault="003E78A1" w:rsidP="003E78A1">
            <w:pPr>
              <w:spacing w:after="160"/>
              <w:rPr>
                <w:rFonts w:eastAsiaTheme="minorHAnsi"/>
                <w:sz w:val="16"/>
                <w:szCs w:val="16"/>
              </w:rPr>
            </w:pPr>
            <w:r w:rsidRPr="003E78A1">
              <w:rPr>
                <w:rFonts w:eastAsiaTheme="minorHAnsi"/>
                <w:sz w:val="16"/>
                <w:szCs w:val="16"/>
              </w:rPr>
              <w:t>scanf("%x", &amp;i);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051AE25" w14:textId="77777777" w:rsidR="003E78A1" w:rsidRPr="003E78A1" w:rsidRDefault="003E78A1" w:rsidP="003E78A1">
            <w:pPr>
              <w:spacing w:after="160"/>
              <w:rPr>
                <w:rFonts w:eastAsiaTheme="minorHAnsi"/>
                <w:sz w:val="16"/>
                <w:szCs w:val="16"/>
              </w:rPr>
            </w:pPr>
            <w:r w:rsidRPr="003E78A1">
              <w:rPr>
                <w:rFonts w:eastAsia="Microsoft YaHei" w:cs="Microsoft YaHei"/>
                <w:sz w:val="16"/>
                <w:szCs w:val="16"/>
              </w:rPr>
              <w:t>十六进制整数（输入不带</w:t>
            </w:r>
            <w:r w:rsidRPr="003E78A1">
              <w:rPr>
                <w:rFonts w:eastAsiaTheme="minorHAnsi"/>
                <w:sz w:val="16"/>
                <w:szCs w:val="16"/>
              </w:rPr>
              <w:t>0x</w:t>
            </w:r>
            <w:r w:rsidRPr="003E78A1">
              <w:rPr>
                <w:rFonts w:eastAsia="Microsoft YaHei" w:cs="Microsoft YaHei"/>
                <w:sz w:val="16"/>
                <w:szCs w:val="16"/>
              </w:rPr>
              <w:t>）</w:t>
            </w:r>
          </w:p>
        </w:tc>
      </w:tr>
      <w:tr w:rsidR="003E78A1" w:rsidRPr="003E78A1" w14:paraId="53943930" w14:textId="77777777" w:rsidTr="006F5045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CF9D834" w14:textId="77777777" w:rsidR="003E78A1" w:rsidRPr="003E78A1" w:rsidRDefault="003E78A1" w:rsidP="003E78A1">
            <w:pPr>
              <w:spacing w:after="160"/>
              <w:rPr>
                <w:rFonts w:eastAsiaTheme="minorHAnsi"/>
                <w:sz w:val="16"/>
                <w:szCs w:val="16"/>
              </w:rPr>
            </w:pPr>
            <w:r w:rsidRPr="003E78A1">
              <w:rPr>
                <w:rFonts w:eastAsiaTheme="minorHAnsi"/>
                <w:sz w:val="16"/>
                <w:szCs w:val="16"/>
              </w:rPr>
              <w:t>%o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7E830AA" w14:textId="77777777" w:rsidR="003E78A1" w:rsidRPr="003E78A1" w:rsidRDefault="003E78A1" w:rsidP="003E78A1">
            <w:pPr>
              <w:spacing w:after="160"/>
              <w:rPr>
                <w:rFonts w:eastAsiaTheme="minorHAnsi"/>
                <w:sz w:val="16"/>
                <w:szCs w:val="16"/>
              </w:rPr>
            </w:pPr>
            <w:r w:rsidRPr="003E78A1">
              <w:rPr>
                <w:rFonts w:eastAsiaTheme="minorHAnsi"/>
                <w:sz w:val="16"/>
                <w:szCs w:val="16"/>
              </w:rPr>
              <w:t>printf("%o", i);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19FA135" w14:textId="77777777" w:rsidR="003E78A1" w:rsidRPr="003E78A1" w:rsidRDefault="003E78A1" w:rsidP="003E78A1">
            <w:pPr>
              <w:spacing w:after="160"/>
              <w:rPr>
                <w:rFonts w:eastAsiaTheme="minorHAnsi"/>
                <w:sz w:val="16"/>
                <w:szCs w:val="16"/>
              </w:rPr>
            </w:pPr>
            <w:r w:rsidRPr="003E78A1">
              <w:rPr>
                <w:rFonts w:eastAsiaTheme="minorHAnsi"/>
                <w:sz w:val="16"/>
                <w:szCs w:val="16"/>
              </w:rPr>
              <w:t>scanf("%o", &amp;i);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3F8319E" w14:textId="77777777" w:rsidR="003E78A1" w:rsidRPr="003E78A1" w:rsidRDefault="003E78A1" w:rsidP="003E78A1">
            <w:pPr>
              <w:spacing w:after="160"/>
              <w:rPr>
                <w:rFonts w:eastAsiaTheme="minorHAnsi"/>
                <w:sz w:val="16"/>
                <w:szCs w:val="16"/>
              </w:rPr>
            </w:pPr>
            <w:r w:rsidRPr="003E78A1">
              <w:rPr>
                <w:rFonts w:eastAsia="Microsoft YaHei" w:cs="Microsoft YaHei"/>
                <w:sz w:val="16"/>
                <w:szCs w:val="16"/>
              </w:rPr>
              <w:t>八进制整数</w:t>
            </w:r>
          </w:p>
        </w:tc>
      </w:tr>
      <w:tr w:rsidR="003E78A1" w:rsidRPr="003E78A1" w14:paraId="51CC6FCA" w14:textId="77777777" w:rsidTr="006F5045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862C884" w14:textId="77777777" w:rsidR="003E78A1" w:rsidRPr="003E78A1" w:rsidRDefault="003E78A1" w:rsidP="003E78A1">
            <w:pPr>
              <w:spacing w:after="160"/>
              <w:rPr>
                <w:rFonts w:eastAsiaTheme="minorHAnsi"/>
                <w:sz w:val="16"/>
                <w:szCs w:val="16"/>
              </w:rPr>
            </w:pPr>
            <w:r w:rsidRPr="003E78A1">
              <w:rPr>
                <w:rFonts w:eastAsiaTheme="minorHAnsi"/>
                <w:sz w:val="16"/>
                <w:szCs w:val="16"/>
              </w:rPr>
              <w:t>%u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0B3673E" w14:textId="77777777" w:rsidR="003E78A1" w:rsidRPr="003E78A1" w:rsidRDefault="003E78A1" w:rsidP="003E78A1">
            <w:pPr>
              <w:spacing w:after="160"/>
              <w:rPr>
                <w:rFonts w:eastAsiaTheme="minorHAnsi"/>
                <w:sz w:val="16"/>
                <w:szCs w:val="16"/>
              </w:rPr>
            </w:pPr>
            <w:r w:rsidRPr="003E78A1">
              <w:rPr>
                <w:rFonts w:eastAsiaTheme="minorHAnsi"/>
                <w:sz w:val="16"/>
                <w:szCs w:val="16"/>
              </w:rPr>
              <w:t>printf("%u", i);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D8C6F97" w14:textId="77777777" w:rsidR="003E78A1" w:rsidRPr="003E78A1" w:rsidRDefault="003E78A1" w:rsidP="003E78A1">
            <w:pPr>
              <w:spacing w:after="160"/>
              <w:rPr>
                <w:rFonts w:eastAsiaTheme="minorHAnsi"/>
                <w:sz w:val="16"/>
                <w:szCs w:val="16"/>
              </w:rPr>
            </w:pPr>
            <w:r w:rsidRPr="003E78A1">
              <w:rPr>
                <w:rFonts w:eastAsiaTheme="minorHAnsi"/>
                <w:sz w:val="16"/>
                <w:szCs w:val="16"/>
              </w:rPr>
              <w:t>scanf("%u", &amp;i);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FA1EB4C" w14:textId="77777777" w:rsidR="003E78A1" w:rsidRPr="003E78A1" w:rsidRDefault="003E78A1" w:rsidP="003E78A1">
            <w:pPr>
              <w:spacing w:after="160"/>
              <w:rPr>
                <w:rFonts w:eastAsiaTheme="minorHAnsi"/>
                <w:sz w:val="16"/>
                <w:szCs w:val="16"/>
              </w:rPr>
            </w:pPr>
            <w:r w:rsidRPr="003E78A1">
              <w:rPr>
                <w:rFonts w:eastAsia="Microsoft YaHei" w:cs="Microsoft YaHei"/>
                <w:sz w:val="16"/>
                <w:szCs w:val="16"/>
              </w:rPr>
              <w:t>无符号整数</w:t>
            </w:r>
          </w:p>
        </w:tc>
      </w:tr>
      <w:tr w:rsidR="003E78A1" w:rsidRPr="003E78A1" w14:paraId="55C37B4E" w14:textId="77777777" w:rsidTr="006F5045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AE98687" w14:textId="77777777" w:rsidR="003E78A1" w:rsidRPr="003E78A1" w:rsidRDefault="003E78A1" w:rsidP="003E78A1">
            <w:pPr>
              <w:spacing w:after="160"/>
              <w:rPr>
                <w:rFonts w:eastAsiaTheme="minorHAnsi"/>
                <w:sz w:val="16"/>
                <w:szCs w:val="16"/>
              </w:rPr>
            </w:pPr>
            <w:r w:rsidRPr="003E78A1">
              <w:rPr>
                <w:rFonts w:eastAsiaTheme="minorHAnsi"/>
                <w:sz w:val="16"/>
                <w:szCs w:val="16"/>
              </w:rPr>
              <w:t>%f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BDAC355" w14:textId="77777777" w:rsidR="003E78A1" w:rsidRPr="003E78A1" w:rsidRDefault="003E78A1" w:rsidP="003E78A1">
            <w:pPr>
              <w:spacing w:after="160"/>
              <w:rPr>
                <w:rFonts w:eastAsiaTheme="minorHAnsi"/>
                <w:sz w:val="16"/>
                <w:szCs w:val="16"/>
              </w:rPr>
            </w:pPr>
            <w:r w:rsidRPr="003E78A1">
              <w:rPr>
                <w:rFonts w:eastAsiaTheme="minorHAnsi"/>
                <w:sz w:val="16"/>
                <w:szCs w:val="16"/>
              </w:rPr>
              <w:t>printf("%f", f);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28468FF" w14:textId="77777777" w:rsidR="003E78A1" w:rsidRPr="003E78A1" w:rsidRDefault="003E78A1" w:rsidP="003E78A1">
            <w:pPr>
              <w:spacing w:after="160"/>
              <w:rPr>
                <w:rFonts w:eastAsiaTheme="minorHAnsi"/>
                <w:sz w:val="16"/>
                <w:szCs w:val="16"/>
              </w:rPr>
            </w:pPr>
            <w:r w:rsidRPr="003E78A1">
              <w:rPr>
                <w:rFonts w:eastAsiaTheme="minorHAnsi"/>
                <w:sz w:val="16"/>
                <w:szCs w:val="16"/>
              </w:rPr>
              <w:t>scanf("%f", &amp;f);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CBCE5A9" w14:textId="77777777" w:rsidR="003E78A1" w:rsidRPr="003E78A1" w:rsidRDefault="003E78A1" w:rsidP="003E78A1">
            <w:pPr>
              <w:spacing w:after="160"/>
              <w:rPr>
                <w:rFonts w:eastAsiaTheme="minorHAnsi"/>
                <w:sz w:val="16"/>
                <w:szCs w:val="16"/>
              </w:rPr>
            </w:pPr>
            <w:r w:rsidRPr="003E78A1">
              <w:rPr>
                <w:rFonts w:eastAsia="Microsoft YaHei" w:cs="Microsoft YaHei"/>
                <w:sz w:val="16"/>
                <w:szCs w:val="16"/>
              </w:rPr>
              <w:t>浮点数（</w:t>
            </w:r>
            <w:r w:rsidRPr="003E78A1">
              <w:rPr>
                <w:rFonts w:eastAsiaTheme="minorHAnsi"/>
                <w:sz w:val="16"/>
                <w:szCs w:val="16"/>
              </w:rPr>
              <w:t>float</w:t>
            </w:r>
            <w:r w:rsidRPr="003E78A1">
              <w:rPr>
                <w:rFonts w:eastAsia="Microsoft YaHei" w:cs="Microsoft YaHei"/>
                <w:sz w:val="16"/>
                <w:szCs w:val="16"/>
              </w:rPr>
              <w:t>）</w:t>
            </w:r>
          </w:p>
        </w:tc>
      </w:tr>
      <w:tr w:rsidR="003E78A1" w:rsidRPr="003E78A1" w14:paraId="4033AA40" w14:textId="77777777" w:rsidTr="006F5045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75E434A" w14:textId="77777777" w:rsidR="003E78A1" w:rsidRPr="003E78A1" w:rsidRDefault="003E78A1" w:rsidP="003E78A1">
            <w:pPr>
              <w:spacing w:after="160"/>
              <w:rPr>
                <w:rFonts w:eastAsiaTheme="minorHAnsi"/>
                <w:sz w:val="16"/>
                <w:szCs w:val="16"/>
              </w:rPr>
            </w:pPr>
            <w:r w:rsidRPr="003E78A1">
              <w:rPr>
                <w:rFonts w:eastAsiaTheme="minorHAnsi"/>
                <w:sz w:val="16"/>
                <w:szCs w:val="16"/>
              </w:rPr>
              <w:t>%lf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6485390" w14:textId="77777777" w:rsidR="003E78A1" w:rsidRPr="003E78A1" w:rsidRDefault="003E78A1" w:rsidP="003E78A1">
            <w:pPr>
              <w:spacing w:after="160"/>
              <w:rPr>
                <w:rFonts w:eastAsiaTheme="minorHAnsi"/>
                <w:sz w:val="16"/>
                <w:szCs w:val="16"/>
              </w:rPr>
            </w:pPr>
            <w:r w:rsidRPr="003E78A1">
              <w:rPr>
                <w:rFonts w:eastAsiaTheme="minorHAnsi"/>
                <w:sz w:val="16"/>
                <w:szCs w:val="16"/>
              </w:rPr>
              <w:t>printf("%lf", d);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FBA8173" w14:textId="77777777" w:rsidR="003E78A1" w:rsidRPr="003E78A1" w:rsidRDefault="003E78A1" w:rsidP="003E78A1">
            <w:pPr>
              <w:spacing w:after="160"/>
              <w:rPr>
                <w:rFonts w:eastAsiaTheme="minorHAnsi"/>
                <w:sz w:val="16"/>
                <w:szCs w:val="16"/>
              </w:rPr>
            </w:pPr>
            <w:r w:rsidRPr="003E78A1">
              <w:rPr>
                <w:rFonts w:eastAsiaTheme="minorHAnsi"/>
                <w:sz w:val="16"/>
                <w:szCs w:val="16"/>
              </w:rPr>
              <w:t>scanf("%lf", &amp;d);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104CCDA" w14:textId="77777777" w:rsidR="003E78A1" w:rsidRPr="003E78A1" w:rsidRDefault="003E78A1" w:rsidP="003E78A1">
            <w:pPr>
              <w:spacing w:after="160"/>
              <w:rPr>
                <w:rFonts w:eastAsiaTheme="minorHAnsi"/>
                <w:sz w:val="16"/>
                <w:szCs w:val="16"/>
              </w:rPr>
            </w:pPr>
            <w:r w:rsidRPr="003E78A1">
              <w:rPr>
                <w:rFonts w:eastAsia="Microsoft YaHei" w:cs="Microsoft YaHei"/>
                <w:sz w:val="16"/>
                <w:szCs w:val="16"/>
              </w:rPr>
              <w:t>双精度浮点（</w:t>
            </w:r>
            <w:r w:rsidRPr="003E78A1">
              <w:rPr>
                <w:rFonts w:eastAsiaTheme="minorHAnsi"/>
                <w:sz w:val="16"/>
                <w:szCs w:val="16"/>
              </w:rPr>
              <w:t>double</w:t>
            </w:r>
            <w:r w:rsidRPr="003E78A1">
              <w:rPr>
                <w:rFonts w:eastAsia="Microsoft YaHei" w:cs="Microsoft YaHei"/>
                <w:sz w:val="16"/>
                <w:szCs w:val="16"/>
              </w:rPr>
              <w:t>）</w:t>
            </w:r>
          </w:p>
        </w:tc>
      </w:tr>
      <w:tr w:rsidR="003E78A1" w:rsidRPr="003E78A1" w14:paraId="3DAACBD4" w14:textId="77777777" w:rsidTr="006F5045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9173809" w14:textId="77777777" w:rsidR="003E78A1" w:rsidRPr="003E78A1" w:rsidRDefault="003E78A1" w:rsidP="003E78A1">
            <w:pPr>
              <w:spacing w:after="160"/>
              <w:rPr>
                <w:rFonts w:eastAsiaTheme="minorHAnsi"/>
                <w:sz w:val="16"/>
                <w:szCs w:val="16"/>
              </w:rPr>
            </w:pPr>
            <w:r w:rsidRPr="003E78A1">
              <w:rPr>
                <w:rFonts w:eastAsiaTheme="minorHAnsi"/>
                <w:sz w:val="16"/>
                <w:szCs w:val="16"/>
              </w:rPr>
              <w:lastRenderedPageBreak/>
              <w:t>%c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ACD827E" w14:textId="77777777" w:rsidR="003E78A1" w:rsidRPr="003E78A1" w:rsidRDefault="003E78A1" w:rsidP="003E78A1">
            <w:pPr>
              <w:spacing w:after="160"/>
              <w:rPr>
                <w:rFonts w:eastAsiaTheme="minorHAnsi"/>
                <w:sz w:val="16"/>
                <w:szCs w:val="16"/>
              </w:rPr>
            </w:pPr>
            <w:r w:rsidRPr="003E78A1">
              <w:rPr>
                <w:rFonts w:eastAsiaTheme="minorHAnsi"/>
                <w:sz w:val="16"/>
                <w:szCs w:val="16"/>
              </w:rPr>
              <w:t>printf("%c", ch);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913F1B8" w14:textId="77777777" w:rsidR="003E78A1" w:rsidRPr="003E78A1" w:rsidRDefault="003E78A1" w:rsidP="003E78A1">
            <w:pPr>
              <w:spacing w:after="160"/>
              <w:rPr>
                <w:rFonts w:eastAsiaTheme="minorHAnsi"/>
                <w:sz w:val="16"/>
                <w:szCs w:val="16"/>
              </w:rPr>
            </w:pPr>
            <w:r w:rsidRPr="003E78A1">
              <w:rPr>
                <w:rFonts w:eastAsiaTheme="minorHAnsi"/>
                <w:sz w:val="16"/>
                <w:szCs w:val="16"/>
              </w:rPr>
              <w:t>scanf(" %c", &amp;ch);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D2CE06E" w14:textId="77777777" w:rsidR="003E78A1" w:rsidRPr="003E78A1" w:rsidRDefault="003E78A1" w:rsidP="003E78A1">
            <w:pPr>
              <w:spacing w:after="160"/>
              <w:rPr>
                <w:rFonts w:eastAsiaTheme="minorHAnsi"/>
                <w:sz w:val="16"/>
                <w:szCs w:val="16"/>
              </w:rPr>
            </w:pPr>
            <w:r w:rsidRPr="003E78A1">
              <w:rPr>
                <w:rFonts w:eastAsia="Microsoft YaHei" w:cs="Microsoft YaHei"/>
                <w:sz w:val="16"/>
                <w:szCs w:val="16"/>
              </w:rPr>
              <w:t>单个字符（注意</w:t>
            </w:r>
            <w:r w:rsidRPr="003E78A1">
              <w:rPr>
                <w:rFonts w:eastAsiaTheme="minorHAnsi"/>
                <w:sz w:val="16"/>
                <w:szCs w:val="16"/>
              </w:rPr>
              <w:t xml:space="preserve"> scanf </w:t>
            </w:r>
            <w:r w:rsidRPr="003E78A1">
              <w:rPr>
                <w:rFonts w:eastAsia="Microsoft YaHei" w:cs="Microsoft YaHei"/>
                <w:sz w:val="16"/>
                <w:szCs w:val="16"/>
              </w:rPr>
              <w:t>要加空格跳过换行）</w:t>
            </w:r>
          </w:p>
        </w:tc>
      </w:tr>
      <w:tr w:rsidR="003E78A1" w:rsidRPr="003E78A1" w14:paraId="1C507DA8" w14:textId="77777777" w:rsidTr="006F5045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C5A6532" w14:textId="77777777" w:rsidR="003E78A1" w:rsidRPr="003E78A1" w:rsidRDefault="003E78A1" w:rsidP="003E78A1">
            <w:pPr>
              <w:spacing w:after="160"/>
              <w:rPr>
                <w:rFonts w:eastAsiaTheme="minorHAnsi"/>
                <w:sz w:val="16"/>
                <w:szCs w:val="16"/>
              </w:rPr>
            </w:pPr>
            <w:r w:rsidRPr="003E78A1">
              <w:rPr>
                <w:rFonts w:eastAsiaTheme="minorHAnsi"/>
                <w:sz w:val="16"/>
                <w:szCs w:val="16"/>
              </w:rPr>
              <w:t>%s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2E91F8F" w14:textId="77777777" w:rsidR="003E78A1" w:rsidRPr="003E78A1" w:rsidRDefault="003E78A1" w:rsidP="003E78A1">
            <w:pPr>
              <w:spacing w:after="160"/>
              <w:rPr>
                <w:rFonts w:eastAsiaTheme="minorHAnsi"/>
                <w:sz w:val="16"/>
                <w:szCs w:val="16"/>
              </w:rPr>
            </w:pPr>
            <w:r w:rsidRPr="003E78A1">
              <w:rPr>
                <w:rFonts w:eastAsiaTheme="minorHAnsi"/>
                <w:sz w:val="16"/>
                <w:szCs w:val="16"/>
              </w:rPr>
              <w:t>printf("%s", str);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46C761C" w14:textId="77777777" w:rsidR="003E78A1" w:rsidRPr="003E78A1" w:rsidRDefault="003E78A1" w:rsidP="003E78A1">
            <w:pPr>
              <w:spacing w:after="160"/>
              <w:rPr>
                <w:rFonts w:eastAsiaTheme="minorHAnsi"/>
                <w:sz w:val="16"/>
                <w:szCs w:val="16"/>
              </w:rPr>
            </w:pPr>
            <w:r w:rsidRPr="003E78A1">
              <w:rPr>
                <w:rFonts w:eastAsiaTheme="minorHAnsi"/>
                <w:sz w:val="16"/>
                <w:szCs w:val="16"/>
              </w:rPr>
              <w:t>scanf("%s", str);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FFBDCC0" w14:textId="77777777" w:rsidR="003E78A1" w:rsidRPr="003E78A1" w:rsidRDefault="003E78A1" w:rsidP="003E78A1">
            <w:pPr>
              <w:spacing w:after="160"/>
              <w:rPr>
                <w:rFonts w:eastAsiaTheme="minorHAnsi"/>
                <w:sz w:val="16"/>
                <w:szCs w:val="16"/>
              </w:rPr>
            </w:pPr>
            <w:r w:rsidRPr="003E78A1">
              <w:rPr>
                <w:rFonts w:eastAsia="Microsoft YaHei" w:cs="Microsoft YaHei"/>
                <w:sz w:val="16"/>
                <w:szCs w:val="16"/>
              </w:rPr>
              <w:t>字符串，</w:t>
            </w:r>
            <w:r w:rsidRPr="003E78A1">
              <w:rPr>
                <w:rFonts w:eastAsiaTheme="minorHAnsi"/>
                <w:sz w:val="16"/>
                <w:szCs w:val="16"/>
              </w:rPr>
              <w:t xml:space="preserve">scanf </w:t>
            </w:r>
            <w:r w:rsidRPr="003E78A1">
              <w:rPr>
                <w:rFonts w:eastAsia="Microsoft YaHei" w:cs="Microsoft YaHei"/>
                <w:sz w:val="16"/>
                <w:szCs w:val="16"/>
              </w:rPr>
              <w:t>遇空白符结束</w:t>
            </w:r>
          </w:p>
        </w:tc>
      </w:tr>
    </w:tbl>
    <w:p w14:paraId="5256B25C" w14:textId="77777777" w:rsidR="006D6777" w:rsidRPr="000940C1" w:rsidRDefault="006D6777" w:rsidP="003E78A1">
      <w:pPr>
        <w:rPr>
          <w:rFonts w:eastAsiaTheme="minorHAnsi"/>
          <w:sz w:val="16"/>
          <w:szCs w:val="16"/>
        </w:rPr>
      </w:pPr>
    </w:p>
    <w:p w14:paraId="7B4F3A24" w14:textId="77777777" w:rsidR="00E54D8D" w:rsidRPr="000940C1" w:rsidRDefault="009C7120" w:rsidP="006F5045">
      <w:pPr>
        <w:ind w:firstLine="420"/>
        <w:rPr>
          <w:sz w:val="16"/>
          <w:szCs w:val="16"/>
        </w:rPr>
      </w:pPr>
      <w:r w:rsidRPr="009572AE">
        <w:rPr>
          <w:rFonts w:eastAsia="Microsoft YaHei" w:cs="Microsoft YaHei"/>
          <w:color w:val="EE0000"/>
          <w:sz w:val="16"/>
          <w:szCs w:val="16"/>
        </w:rPr>
        <w:t>注意点</w:t>
      </w:r>
      <w:r w:rsidR="003E78A1" w:rsidRPr="003E78A1">
        <w:rPr>
          <w:rFonts w:ascii="Cambria Math" w:eastAsiaTheme="minorHAnsi" w:hAnsi="Cambria Math" w:cs="Cambria Math"/>
          <w:color w:val="EE0000"/>
          <w:sz w:val="16"/>
          <w:szCs w:val="16"/>
        </w:rPr>
        <w:t>①</w:t>
      </w:r>
      <w:r w:rsidR="003E78A1" w:rsidRPr="003E78A1">
        <w:rPr>
          <w:rFonts w:eastAsia="Microsoft YaHei" w:cs="Microsoft YaHei"/>
          <w:color w:val="EE0000"/>
          <w:sz w:val="16"/>
          <w:szCs w:val="16"/>
        </w:rPr>
        <w:t>：</w:t>
      </w:r>
      <w:r w:rsidR="003E78A1" w:rsidRPr="003E78A1">
        <w:rPr>
          <w:rFonts w:eastAsiaTheme="minorHAnsi"/>
          <w:sz w:val="16"/>
          <w:szCs w:val="16"/>
        </w:rPr>
        <w:tab/>
      </w:r>
    </w:p>
    <w:p w14:paraId="7E853DE7" w14:textId="1D9303A6" w:rsidR="00E54D8D" w:rsidRPr="000940C1" w:rsidRDefault="00E54D8D" w:rsidP="006F5045">
      <w:pPr>
        <w:ind w:leftChars="382" w:left="840"/>
        <w:rPr>
          <w:color w:val="000000" w:themeColor="text1"/>
          <w:sz w:val="16"/>
          <w:szCs w:val="16"/>
        </w:rPr>
      </w:pPr>
      <w:r w:rsidRPr="000940C1">
        <w:rPr>
          <w:rFonts w:eastAsia="Microsoft YaHei" w:cs="Microsoft YaHei"/>
          <w:color w:val="000000" w:themeColor="text1"/>
          <w:sz w:val="16"/>
          <w:szCs w:val="16"/>
        </w:rPr>
        <w:t>单精度小数</w:t>
      </w:r>
      <w:r w:rsidRPr="000940C1">
        <w:rPr>
          <w:rFonts w:eastAsiaTheme="minorHAnsi"/>
          <w:color w:val="000000" w:themeColor="text1"/>
          <w:sz w:val="16"/>
          <w:szCs w:val="16"/>
        </w:rPr>
        <w:t xml:space="preserve">%f </w:t>
      </w:r>
      <w:r w:rsidRPr="000940C1">
        <w:rPr>
          <w:rFonts w:eastAsia="Microsoft YaHei" w:cs="Microsoft YaHei"/>
          <w:color w:val="000000" w:themeColor="text1"/>
          <w:sz w:val="16"/>
          <w:szCs w:val="16"/>
        </w:rPr>
        <w:t>和</w:t>
      </w:r>
      <w:r w:rsidRPr="000940C1">
        <w:rPr>
          <w:rFonts w:eastAsiaTheme="minorHAnsi"/>
          <w:color w:val="000000" w:themeColor="text1"/>
          <w:sz w:val="16"/>
          <w:szCs w:val="16"/>
        </w:rPr>
        <w:t xml:space="preserve"> </w:t>
      </w:r>
      <w:r w:rsidRPr="000940C1">
        <w:rPr>
          <w:rFonts w:eastAsia="Microsoft YaHei" w:cs="Microsoft YaHei"/>
          <w:color w:val="000000" w:themeColor="text1"/>
          <w:sz w:val="16"/>
          <w:szCs w:val="16"/>
        </w:rPr>
        <w:t>双精度小数</w:t>
      </w:r>
      <w:r w:rsidRPr="000940C1">
        <w:rPr>
          <w:rFonts w:eastAsiaTheme="minorHAnsi"/>
          <w:color w:val="000000" w:themeColor="text1"/>
          <w:sz w:val="16"/>
          <w:szCs w:val="16"/>
        </w:rPr>
        <w:t xml:space="preserve">%lf </w:t>
      </w:r>
      <w:r w:rsidRPr="000940C1">
        <w:rPr>
          <w:rFonts w:eastAsia="Microsoft YaHei" w:cs="Microsoft YaHei"/>
          <w:color w:val="000000" w:themeColor="text1"/>
          <w:sz w:val="16"/>
          <w:szCs w:val="16"/>
        </w:rPr>
        <w:t>在</w:t>
      </w:r>
      <w:r w:rsidRPr="000940C1">
        <w:rPr>
          <w:rFonts w:eastAsiaTheme="minorHAnsi"/>
          <w:color w:val="000000" w:themeColor="text1"/>
          <w:sz w:val="16"/>
          <w:szCs w:val="16"/>
        </w:rPr>
        <w:t xml:space="preserve"> printf </w:t>
      </w:r>
      <w:r w:rsidRPr="000940C1">
        <w:rPr>
          <w:rFonts w:eastAsia="Microsoft YaHei" w:cs="Microsoft YaHei"/>
          <w:color w:val="000000" w:themeColor="text1"/>
          <w:sz w:val="16"/>
          <w:szCs w:val="16"/>
        </w:rPr>
        <w:t>中表现相同、但在</w:t>
      </w:r>
      <w:r w:rsidRPr="000940C1">
        <w:rPr>
          <w:rFonts w:eastAsiaTheme="minorHAnsi"/>
          <w:color w:val="000000" w:themeColor="text1"/>
          <w:sz w:val="16"/>
          <w:szCs w:val="16"/>
        </w:rPr>
        <w:t xml:space="preserve"> scanf </w:t>
      </w:r>
      <w:r w:rsidRPr="000940C1">
        <w:rPr>
          <w:rFonts w:eastAsia="Microsoft YaHei" w:cs="Microsoft YaHei"/>
          <w:color w:val="000000" w:themeColor="text1"/>
          <w:sz w:val="16"/>
          <w:szCs w:val="16"/>
        </w:rPr>
        <w:t>中严格区分</w:t>
      </w:r>
    </w:p>
    <w:p w14:paraId="0CD0A7D7" w14:textId="51C1451D" w:rsidR="003E78A1" w:rsidRPr="003E78A1" w:rsidRDefault="003E78A1" w:rsidP="006F5045">
      <w:pPr>
        <w:spacing w:after="160"/>
        <w:ind w:leftChars="382" w:left="840"/>
        <w:rPr>
          <w:rFonts w:eastAsiaTheme="minorHAnsi"/>
          <w:sz w:val="16"/>
          <w:szCs w:val="16"/>
          <w:shd w:val="pct15" w:color="auto" w:fill="FFFFFF"/>
        </w:rPr>
      </w:pPr>
      <w:r w:rsidRPr="003E78A1">
        <w:rPr>
          <w:rFonts w:eastAsiaTheme="minorHAnsi"/>
          <w:sz w:val="16"/>
          <w:szCs w:val="16"/>
          <w:shd w:val="pct15" w:color="auto" w:fill="FFFFFF"/>
        </w:rPr>
        <w:t xml:space="preserve">float </w:t>
      </w:r>
      <w:r w:rsidRPr="000940C1">
        <w:rPr>
          <w:rFonts w:eastAsiaTheme="minorHAnsi"/>
          <w:sz w:val="16"/>
          <w:szCs w:val="16"/>
          <w:shd w:val="pct15" w:color="auto" w:fill="FFFFFF"/>
        </w:rPr>
        <w:t>num</w:t>
      </w:r>
      <w:r w:rsidRPr="003E78A1">
        <w:rPr>
          <w:rFonts w:eastAsiaTheme="minorHAnsi"/>
          <w:sz w:val="16"/>
          <w:szCs w:val="16"/>
          <w:shd w:val="pct15" w:color="auto" w:fill="FFFFFF"/>
        </w:rPr>
        <w:t xml:space="preserve"> = 3.14f;</w:t>
      </w:r>
    </w:p>
    <w:p w14:paraId="61004392" w14:textId="77777777" w:rsidR="00E54D8D" w:rsidRPr="000940C1" w:rsidRDefault="003E78A1" w:rsidP="006F5045">
      <w:pPr>
        <w:ind w:leftChars="382" w:left="840"/>
        <w:rPr>
          <w:rFonts w:eastAsia="Microsoft YaHei" w:cs="Microsoft YaHei"/>
          <w:sz w:val="16"/>
          <w:szCs w:val="16"/>
        </w:rPr>
      </w:pPr>
      <w:r w:rsidRPr="003E78A1">
        <w:rPr>
          <w:rFonts w:eastAsiaTheme="minorHAnsi"/>
          <w:sz w:val="16"/>
          <w:szCs w:val="16"/>
          <w:shd w:val="pct15" w:color="auto" w:fill="FFFFFF"/>
        </w:rPr>
        <w:t xml:space="preserve">printf("%f", </w:t>
      </w:r>
      <w:r w:rsidRPr="000940C1">
        <w:rPr>
          <w:rFonts w:eastAsiaTheme="minorHAnsi"/>
          <w:sz w:val="16"/>
          <w:szCs w:val="16"/>
          <w:shd w:val="pct15" w:color="auto" w:fill="FFFFFF"/>
        </w:rPr>
        <w:t>num</w:t>
      </w:r>
      <w:r w:rsidRPr="003E78A1">
        <w:rPr>
          <w:rFonts w:eastAsiaTheme="minorHAnsi"/>
          <w:sz w:val="16"/>
          <w:szCs w:val="16"/>
          <w:shd w:val="pct15" w:color="auto" w:fill="FFFFFF"/>
        </w:rPr>
        <w:t>);</w:t>
      </w:r>
      <w:r w:rsidRPr="003E78A1">
        <w:rPr>
          <w:rFonts w:eastAsiaTheme="minorHAnsi"/>
          <w:sz w:val="16"/>
          <w:szCs w:val="16"/>
        </w:rPr>
        <w:tab/>
      </w:r>
      <w:r w:rsidRPr="003E78A1">
        <w:rPr>
          <w:rFonts w:eastAsiaTheme="minorHAnsi"/>
          <w:sz w:val="16"/>
          <w:szCs w:val="16"/>
        </w:rPr>
        <w:tab/>
        <w:t>//</w:t>
      </w:r>
      <w:r w:rsidR="00E54D8D" w:rsidRPr="000940C1">
        <w:rPr>
          <w:rFonts w:eastAsia="Microsoft YaHei" w:cs="Microsoft YaHei"/>
          <w:sz w:val="16"/>
          <w:szCs w:val="16"/>
        </w:rPr>
        <w:t>会将</w:t>
      </w:r>
      <w:r w:rsidR="00E54D8D" w:rsidRPr="000940C1">
        <w:rPr>
          <w:rFonts w:eastAsia="Microsoft YaHei" w:cs="Microsoft YaHei"/>
          <w:sz w:val="16"/>
          <w:szCs w:val="16"/>
        </w:rPr>
        <w:t xml:space="preserve"> float </w:t>
      </w:r>
      <w:r w:rsidR="00E54D8D" w:rsidRPr="000940C1">
        <w:rPr>
          <w:rFonts w:eastAsia="Microsoft YaHei" w:cs="Microsoft YaHei"/>
          <w:sz w:val="16"/>
          <w:szCs w:val="16"/>
        </w:rPr>
        <w:t>提升为</w:t>
      </w:r>
      <w:r w:rsidR="00E54D8D" w:rsidRPr="000940C1">
        <w:rPr>
          <w:rFonts w:eastAsia="Microsoft YaHei" w:cs="Microsoft YaHei"/>
          <w:sz w:val="16"/>
          <w:szCs w:val="16"/>
        </w:rPr>
        <w:t xml:space="preserve"> double </w:t>
      </w:r>
      <w:r w:rsidR="00E54D8D" w:rsidRPr="000940C1">
        <w:rPr>
          <w:rFonts w:eastAsia="Microsoft YaHei" w:cs="Microsoft YaHei"/>
          <w:sz w:val="16"/>
          <w:szCs w:val="16"/>
        </w:rPr>
        <w:t>后输出</w:t>
      </w:r>
    </w:p>
    <w:p w14:paraId="4F33F960" w14:textId="54BD3146" w:rsidR="003E78A1" w:rsidRPr="003E78A1" w:rsidRDefault="003E78A1" w:rsidP="006F5045">
      <w:pPr>
        <w:spacing w:after="160"/>
        <w:ind w:leftChars="382" w:left="840"/>
        <w:rPr>
          <w:rFonts w:eastAsiaTheme="minorHAnsi"/>
          <w:color w:val="000000" w:themeColor="text1"/>
          <w:sz w:val="16"/>
          <w:szCs w:val="16"/>
          <w:shd w:val="pct15" w:color="auto" w:fill="FFFFFF"/>
        </w:rPr>
      </w:pPr>
      <w:r w:rsidRPr="003E78A1">
        <w:rPr>
          <w:rFonts w:eastAsiaTheme="minorHAnsi"/>
          <w:color w:val="000000" w:themeColor="text1"/>
          <w:sz w:val="16"/>
          <w:szCs w:val="16"/>
          <w:shd w:val="pct15" w:color="auto" w:fill="FFFFFF"/>
        </w:rPr>
        <w:t xml:space="preserve">float </w:t>
      </w:r>
      <w:r w:rsidRPr="000940C1">
        <w:rPr>
          <w:rFonts w:eastAsiaTheme="minorHAnsi"/>
          <w:color w:val="000000" w:themeColor="text1"/>
          <w:sz w:val="16"/>
          <w:szCs w:val="16"/>
          <w:shd w:val="pct15" w:color="auto" w:fill="FFFFFF"/>
        </w:rPr>
        <w:t>num</w:t>
      </w:r>
      <w:r w:rsidRPr="003E78A1">
        <w:rPr>
          <w:rFonts w:eastAsiaTheme="minorHAnsi"/>
          <w:color w:val="000000" w:themeColor="text1"/>
          <w:sz w:val="16"/>
          <w:szCs w:val="16"/>
          <w:shd w:val="pct15" w:color="auto" w:fill="FFFFFF"/>
        </w:rPr>
        <w:t>;</w:t>
      </w:r>
    </w:p>
    <w:p w14:paraId="3EBC5836" w14:textId="41C0214E" w:rsidR="00E54D8D" w:rsidRPr="000940C1" w:rsidRDefault="003E78A1" w:rsidP="006F5045">
      <w:pPr>
        <w:ind w:leftChars="382" w:left="840"/>
        <w:rPr>
          <w:color w:val="000000" w:themeColor="text1"/>
          <w:sz w:val="16"/>
          <w:szCs w:val="16"/>
        </w:rPr>
      </w:pPr>
      <w:r w:rsidRPr="003E78A1">
        <w:rPr>
          <w:rFonts w:eastAsiaTheme="minorHAnsi"/>
          <w:color w:val="000000" w:themeColor="text1"/>
          <w:sz w:val="16"/>
          <w:szCs w:val="16"/>
          <w:shd w:val="pct15" w:color="auto" w:fill="FFFFFF"/>
        </w:rPr>
        <w:t>scanf("%lf", &amp;</w:t>
      </w:r>
      <w:r w:rsidRPr="000940C1">
        <w:rPr>
          <w:rFonts w:eastAsiaTheme="minorHAnsi"/>
          <w:color w:val="000000" w:themeColor="text1"/>
          <w:sz w:val="16"/>
          <w:szCs w:val="16"/>
          <w:shd w:val="pct15" w:color="auto" w:fill="FFFFFF"/>
        </w:rPr>
        <w:t>num</w:t>
      </w:r>
      <w:r w:rsidRPr="003E78A1">
        <w:rPr>
          <w:rFonts w:eastAsiaTheme="minorHAnsi"/>
          <w:color w:val="000000" w:themeColor="text1"/>
          <w:sz w:val="16"/>
          <w:szCs w:val="16"/>
          <w:shd w:val="pct15" w:color="auto" w:fill="FFFFFF"/>
        </w:rPr>
        <w:t>);</w:t>
      </w:r>
      <w:r w:rsidRPr="003E78A1">
        <w:rPr>
          <w:rFonts w:eastAsiaTheme="minorHAnsi"/>
          <w:color w:val="000000" w:themeColor="text1"/>
          <w:sz w:val="16"/>
          <w:szCs w:val="16"/>
        </w:rPr>
        <w:t xml:space="preserve">  </w:t>
      </w:r>
      <w:r w:rsidRPr="000940C1">
        <w:rPr>
          <w:rFonts w:eastAsiaTheme="minorHAnsi"/>
          <w:color w:val="000000" w:themeColor="text1"/>
          <w:sz w:val="16"/>
          <w:szCs w:val="16"/>
        </w:rPr>
        <w:tab/>
      </w:r>
      <w:r w:rsidR="00E54D8D" w:rsidRPr="000940C1">
        <w:rPr>
          <w:color w:val="000000" w:themeColor="text1"/>
          <w:sz w:val="16"/>
          <w:szCs w:val="16"/>
        </w:rPr>
        <w:tab/>
      </w:r>
      <w:r w:rsidRPr="003E78A1">
        <w:rPr>
          <w:rFonts w:eastAsiaTheme="minorHAnsi"/>
          <w:color w:val="000000" w:themeColor="text1"/>
          <w:sz w:val="16"/>
          <w:szCs w:val="16"/>
        </w:rPr>
        <w:t>//</w:t>
      </w:r>
      <w:r w:rsidRPr="003E78A1">
        <w:rPr>
          <w:rFonts w:eastAsia="Microsoft YaHei" w:cs="Microsoft YaHei"/>
          <w:color w:val="000000" w:themeColor="text1"/>
          <w:sz w:val="16"/>
          <w:szCs w:val="16"/>
        </w:rPr>
        <w:t>错误：</w:t>
      </w:r>
      <w:r w:rsidRPr="003E78A1">
        <w:rPr>
          <w:rFonts w:eastAsiaTheme="minorHAnsi"/>
          <w:color w:val="000000" w:themeColor="text1"/>
          <w:sz w:val="16"/>
          <w:szCs w:val="16"/>
        </w:rPr>
        <w:t xml:space="preserve">%lf </w:t>
      </w:r>
      <w:r w:rsidRPr="003E78A1">
        <w:rPr>
          <w:rFonts w:eastAsia="Microsoft YaHei" w:cs="Microsoft YaHei"/>
          <w:color w:val="000000" w:themeColor="text1"/>
          <w:sz w:val="16"/>
          <w:szCs w:val="16"/>
        </w:rPr>
        <w:t>期望的是</w:t>
      </w:r>
      <w:r w:rsidRPr="003E78A1">
        <w:rPr>
          <w:rFonts w:eastAsiaTheme="minorHAnsi"/>
          <w:color w:val="000000" w:themeColor="text1"/>
          <w:sz w:val="16"/>
          <w:szCs w:val="16"/>
        </w:rPr>
        <w:t xml:space="preserve"> double</w:t>
      </w:r>
    </w:p>
    <w:p w14:paraId="0DF3820B" w14:textId="77777777" w:rsidR="00E54D8D" w:rsidRPr="009572AE" w:rsidRDefault="009C7120" w:rsidP="006F5045">
      <w:pPr>
        <w:ind w:firstLine="420"/>
        <w:rPr>
          <w:rFonts w:eastAsia="Microsoft YaHei" w:cs="Microsoft YaHei"/>
          <w:color w:val="EE0000"/>
          <w:sz w:val="16"/>
          <w:szCs w:val="16"/>
        </w:rPr>
      </w:pPr>
      <w:r w:rsidRPr="009572AE">
        <w:rPr>
          <w:rFonts w:eastAsia="Microsoft YaHei" w:cs="Microsoft YaHei"/>
          <w:color w:val="EE0000"/>
          <w:sz w:val="16"/>
          <w:szCs w:val="16"/>
        </w:rPr>
        <w:t>注意点</w:t>
      </w:r>
      <w:r w:rsidR="003E78A1" w:rsidRPr="009572AE">
        <w:rPr>
          <w:rFonts w:ascii="Cambria Math" w:eastAsiaTheme="minorHAnsi" w:hAnsi="Cambria Math" w:cs="Cambria Math"/>
          <w:color w:val="EE0000"/>
          <w:sz w:val="16"/>
          <w:szCs w:val="16"/>
        </w:rPr>
        <w:t>②</w:t>
      </w:r>
      <w:r w:rsidR="003E78A1" w:rsidRPr="009572AE">
        <w:rPr>
          <w:rFonts w:eastAsia="Microsoft YaHei" w:cs="Microsoft YaHei"/>
          <w:color w:val="EE0000"/>
          <w:sz w:val="16"/>
          <w:szCs w:val="16"/>
        </w:rPr>
        <w:t>：</w:t>
      </w:r>
    </w:p>
    <w:p w14:paraId="21600561" w14:textId="2BFFC349" w:rsidR="00E54D8D" w:rsidRPr="000940C1" w:rsidRDefault="00E54D8D" w:rsidP="006F5045">
      <w:pPr>
        <w:ind w:leftChars="200" w:left="440" w:firstLine="220"/>
        <w:rPr>
          <w:rFonts w:eastAsia="Microsoft YaHei" w:cs="Microsoft YaHei"/>
          <w:color w:val="000000" w:themeColor="text1"/>
          <w:sz w:val="16"/>
          <w:szCs w:val="16"/>
        </w:rPr>
      </w:pPr>
      <w:r w:rsidRPr="000940C1">
        <w:rPr>
          <w:rFonts w:eastAsiaTheme="minorHAnsi"/>
          <w:color w:val="000000" w:themeColor="text1"/>
          <w:sz w:val="16"/>
          <w:szCs w:val="16"/>
        </w:rPr>
        <w:t xml:space="preserve">scanf </w:t>
      </w:r>
      <w:r w:rsidRPr="000940C1">
        <w:rPr>
          <w:rFonts w:eastAsia="Microsoft YaHei" w:cs="Microsoft YaHei"/>
          <w:color w:val="EE0000"/>
          <w:sz w:val="16"/>
          <w:szCs w:val="16"/>
        </w:rPr>
        <w:t>使用</w:t>
      </w:r>
      <w:r w:rsidRPr="000940C1">
        <w:rPr>
          <w:rFonts w:eastAsiaTheme="minorHAnsi"/>
          <w:color w:val="EE0000"/>
          <w:sz w:val="16"/>
          <w:szCs w:val="16"/>
        </w:rPr>
        <w:t xml:space="preserve"> %c</w:t>
      </w:r>
      <w:r w:rsidRPr="000940C1">
        <w:rPr>
          <w:rFonts w:eastAsiaTheme="minorHAnsi"/>
          <w:color w:val="000000" w:themeColor="text1"/>
          <w:sz w:val="16"/>
          <w:szCs w:val="16"/>
        </w:rPr>
        <w:t xml:space="preserve"> </w:t>
      </w:r>
      <w:r w:rsidRPr="000940C1">
        <w:rPr>
          <w:rFonts w:eastAsia="Microsoft YaHei" w:cs="Microsoft YaHei"/>
          <w:color w:val="000000" w:themeColor="text1"/>
          <w:sz w:val="16"/>
          <w:szCs w:val="16"/>
        </w:rPr>
        <w:t>读取字符时，可能受到</w:t>
      </w:r>
      <w:r w:rsidRPr="000940C1">
        <w:rPr>
          <w:rFonts w:eastAsiaTheme="minorHAnsi" w:cs="Century Gothic"/>
          <w:color w:val="000000" w:themeColor="text1"/>
          <w:sz w:val="16"/>
          <w:szCs w:val="16"/>
        </w:rPr>
        <w:t>“</w:t>
      </w:r>
      <w:r w:rsidRPr="000940C1">
        <w:rPr>
          <w:rFonts w:eastAsia="Microsoft YaHei" w:cs="Microsoft YaHei"/>
          <w:color w:val="EE0000"/>
          <w:sz w:val="16"/>
          <w:szCs w:val="16"/>
        </w:rPr>
        <w:t>缓冲区残留</w:t>
      </w:r>
      <w:r w:rsidRPr="000940C1">
        <w:rPr>
          <w:rFonts w:eastAsiaTheme="minorHAnsi" w:cs="Century Gothic"/>
          <w:color w:val="000000" w:themeColor="text1"/>
          <w:sz w:val="16"/>
          <w:szCs w:val="16"/>
        </w:rPr>
        <w:t>”</w:t>
      </w:r>
      <w:r w:rsidRPr="000940C1">
        <w:rPr>
          <w:rFonts w:eastAsia="Microsoft YaHei" w:cs="Microsoft YaHei"/>
          <w:color w:val="000000" w:themeColor="text1"/>
          <w:sz w:val="16"/>
          <w:szCs w:val="16"/>
        </w:rPr>
        <w:t>的影响。</w:t>
      </w:r>
    </w:p>
    <w:p w14:paraId="1A045888" w14:textId="44CA565D" w:rsidR="006D6777" w:rsidRPr="000940C1" w:rsidRDefault="006D6777" w:rsidP="006F5045">
      <w:pPr>
        <w:ind w:leftChars="200" w:left="440" w:firstLine="220"/>
        <w:rPr>
          <w:rFonts w:eastAsiaTheme="minorHAnsi"/>
          <w:sz w:val="16"/>
          <w:szCs w:val="16"/>
          <w:shd w:val="pct15" w:color="auto" w:fill="FFFFFF"/>
        </w:rPr>
      </w:pPr>
      <w:r w:rsidRPr="000940C1">
        <w:rPr>
          <w:rFonts w:eastAsiaTheme="minorHAnsi"/>
          <w:sz w:val="16"/>
          <w:szCs w:val="16"/>
          <w:shd w:val="pct15" w:color="auto" w:fill="FFFFFF"/>
        </w:rPr>
        <w:t>Char moji;</w:t>
      </w:r>
    </w:p>
    <w:p w14:paraId="09FC4BFB" w14:textId="1E142C55" w:rsidR="006D6777" w:rsidRPr="000940C1" w:rsidRDefault="006D6777" w:rsidP="006F5045">
      <w:pPr>
        <w:ind w:leftChars="300" w:left="660"/>
        <w:rPr>
          <w:rFonts w:eastAsiaTheme="minorHAnsi"/>
          <w:sz w:val="16"/>
          <w:szCs w:val="16"/>
        </w:rPr>
      </w:pPr>
      <w:r w:rsidRPr="000940C1">
        <w:rPr>
          <w:rFonts w:eastAsiaTheme="minorHAnsi"/>
          <w:sz w:val="16"/>
          <w:szCs w:val="16"/>
          <w:shd w:val="pct15" w:color="auto" w:fill="FFFFFF"/>
        </w:rPr>
        <w:t>scanf("%d", &amp;</w:t>
      </w:r>
      <w:r w:rsidRPr="000940C1">
        <w:rPr>
          <w:rFonts w:eastAsiaTheme="minorHAnsi"/>
          <w:sz w:val="16"/>
          <w:szCs w:val="16"/>
          <w:shd w:val="pct15" w:color="auto" w:fill="FFFFFF"/>
        </w:rPr>
        <w:t>moji</w:t>
      </w:r>
      <w:r w:rsidRPr="000940C1">
        <w:rPr>
          <w:rFonts w:eastAsiaTheme="minorHAnsi"/>
          <w:sz w:val="16"/>
          <w:szCs w:val="16"/>
          <w:shd w:val="pct15" w:color="auto" w:fill="FFFFFF"/>
        </w:rPr>
        <w:t xml:space="preserve">); </w:t>
      </w:r>
      <w:r w:rsidRPr="000940C1">
        <w:rPr>
          <w:rFonts w:eastAsiaTheme="minorHAnsi"/>
          <w:sz w:val="16"/>
          <w:szCs w:val="16"/>
        </w:rPr>
        <w:t xml:space="preserve"> // </w:t>
      </w:r>
      <w:r w:rsidR="009C7120" w:rsidRPr="000940C1">
        <w:rPr>
          <w:rFonts w:eastAsia="Microsoft YaHei" w:cs="Microsoft YaHei"/>
          <w:sz w:val="16"/>
          <w:szCs w:val="16"/>
        </w:rPr>
        <w:t>之前因为种种操作，比如输入</w:t>
      </w:r>
      <w:r w:rsidRPr="000940C1">
        <w:rPr>
          <w:rFonts w:eastAsiaTheme="minorHAnsi"/>
          <w:sz w:val="16"/>
          <w:szCs w:val="16"/>
        </w:rPr>
        <w:t>5</w:t>
      </w:r>
      <w:r w:rsidR="009C7120" w:rsidRPr="000940C1">
        <w:rPr>
          <w:rFonts w:eastAsia="Microsoft YaHei" w:cs="Microsoft YaHei"/>
          <w:sz w:val="16"/>
          <w:szCs w:val="16"/>
        </w:rPr>
        <w:t>回车写进，</w:t>
      </w:r>
      <w:r w:rsidR="009C7120" w:rsidRPr="000940C1">
        <w:rPr>
          <w:rFonts w:eastAsiaTheme="minorHAnsi"/>
          <w:sz w:val="16"/>
          <w:szCs w:val="16"/>
        </w:rPr>
        <w:t>5</w:t>
      </w:r>
      <w:r w:rsidR="009C7120" w:rsidRPr="000940C1">
        <w:rPr>
          <w:rFonts w:eastAsia="Microsoft YaHei" w:cs="Microsoft YaHei"/>
          <w:sz w:val="16"/>
          <w:szCs w:val="16"/>
        </w:rPr>
        <w:t>被读取</w:t>
      </w:r>
      <w:r w:rsidRPr="000940C1">
        <w:rPr>
          <w:rFonts w:eastAsia="Microsoft YaHei" w:cs="Microsoft YaHei"/>
          <w:sz w:val="16"/>
          <w:szCs w:val="16"/>
        </w:rPr>
        <w:t>回车还残留在缓冲区</w:t>
      </w:r>
    </w:p>
    <w:p w14:paraId="0A4F6AD9" w14:textId="198E331B" w:rsidR="006D6777" w:rsidRPr="000940C1" w:rsidRDefault="006D6777" w:rsidP="006F5045">
      <w:pPr>
        <w:ind w:leftChars="300" w:left="660"/>
        <w:rPr>
          <w:rFonts w:eastAsiaTheme="minorHAnsi" w:cs="SimSun"/>
          <w:sz w:val="16"/>
          <w:szCs w:val="16"/>
        </w:rPr>
      </w:pPr>
      <w:r w:rsidRPr="000940C1">
        <w:rPr>
          <w:rFonts w:eastAsiaTheme="minorHAnsi"/>
          <w:sz w:val="16"/>
          <w:szCs w:val="16"/>
          <w:shd w:val="pct15" w:color="auto" w:fill="FFFFFF"/>
        </w:rPr>
        <w:t>scanf("%c", &amp;</w:t>
      </w:r>
      <w:r w:rsidRPr="000940C1">
        <w:rPr>
          <w:rFonts w:eastAsiaTheme="minorHAnsi"/>
          <w:sz w:val="16"/>
          <w:szCs w:val="16"/>
          <w:shd w:val="pct15" w:color="auto" w:fill="FFFFFF"/>
        </w:rPr>
        <w:t>moji</w:t>
      </w:r>
      <w:r w:rsidRPr="000940C1">
        <w:rPr>
          <w:rFonts w:eastAsiaTheme="minorHAnsi"/>
          <w:sz w:val="16"/>
          <w:szCs w:val="16"/>
          <w:shd w:val="pct15" w:color="auto" w:fill="FFFFFF"/>
        </w:rPr>
        <w:t>);</w:t>
      </w:r>
      <w:r w:rsidRPr="000940C1">
        <w:rPr>
          <w:rFonts w:eastAsiaTheme="minorHAnsi"/>
          <w:sz w:val="16"/>
          <w:szCs w:val="16"/>
        </w:rPr>
        <w:t xml:space="preserve"> </w:t>
      </w:r>
      <w:r w:rsidRPr="000940C1">
        <w:rPr>
          <w:rFonts w:eastAsiaTheme="minorHAnsi"/>
          <w:sz w:val="16"/>
          <w:szCs w:val="16"/>
        </w:rPr>
        <w:t xml:space="preserve"> </w:t>
      </w:r>
      <w:r w:rsidRPr="000940C1">
        <w:rPr>
          <w:rFonts w:eastAsiaTheme="minorHAnsi"/>
          <w:sz w:val="16"/>
          <w:szCs w:val="16"/>
        </w:rPr>
        <w:t>//</w:t>
      </w:r>
      <w:r w:rsidRPr="000940C1">
        <w:rPr>
          <w:rFonts w:eastAsiaTheme="minorHAnsi"/>
          <w:sz w:val="16"/>
          <w:szCs w:val="16"/>
        </w:rPr>
        <w:t xml:space="preserve"> </w:t>
      </w:r>
      <w:r w:rsidRPr="000940C1">
        <w:rPr>
          <w:rFonts w:eastAsia="Microsoft YaHei" w:cs="Microsoft YaHei"/>
          <w:sz w:val="16"/>
          <w:szCs w:val="16"/>
        </w:rPr>
        <w:t>第二次假设你用的是</w:t>
      </w:r>
      <w:r w:rsidRPr="000940C1">
        <w:rPr>
          <w:rFonts w:eastAsiaTheme="minorHAnsi" w:cs="SimSun"/>
          <w:sz w:val="16"/>
          <w:szCs w:val="16"/>
        </w:rPr>
        <w:t>%c,</w:t>
      </w:r>
      <w:r w:rsidRPr="000940C1">
        <w:rPr>
          <w:rFonts w:eastAsia="Microsoft YaHei" w:cs="Microsoft YaHei"/>
          <w:sz w:val="16"/>
          <w:szCs w:val="16"/>
        </w:rPr>
        <w:t>他就会把缓冲区残留的回车读进去</w:t>
      </w:r>
    </w:p>
    <w:p w14:paraId="25A5E691" w14:textId="6503E979" w:rsidR="009C7120" w:rsidRPr="000940C1" w:rsidRDefault="009C7120" w:rsidP="006F5045">
      <w:pPr>
        <w:ind w:leftChars="300" w:left="660"/>
        <w:rPr>
          <w:rFonts w:eastAsiaTheme="minorHAnsi"/>
          <w:sz w:val="16"/>
          <w:szCs w:val="16"/>
        </w:rPr>
      </w:pPr>
      <w:r w:rsidRPr="000940C1">
        <w:rPr>
          <w:rFonts w:eastAsia="Microsoft YaHei" w:cs="Microsoft YaHei"/>
          <w:color w:val="3A7C22" w:themeColor="accent6" w:themeShade="BF"/>
          <w:sz w:val="16"/>
          <w:szCs w:val="16"/>
        </w:rPr>
        <w:t>解决办法</w:t>
      </w:r>
      <w:r w:rsidRPr="000940C1">
        <w:rPr>
          <w:rFonts w:eastAsiaTheme="minorHAnsi" w:cs="SimSun"/>
          <w:color w:val="3A7C22" w:themeColor="accent6" w:themeShade="BF"/>
          <w:sz w:val="16"/>
          <w:szCs w:val="16"/>
        </w:rPr>
        <w:t xml:space="preserve">1: </w:t>
      </w:r>
      <w:r w:rsidRPr="000940C1">
        <w:rPr>
          <w:rFonts w:eastAsiaTheme="minorHAnsi" w:cs="SimSun"/>
          <w:sz w:val="16"/>
          <w:szCs w:val="16"/>
        </w:rPr>
        <w:t xml:space="preserve"> </w:t>
      </w:r>
      <w:r w:rsidRPr="000940C1">
        <w:rPr>
          <w:rFonts w:eastAsiaTheme="minorHAnsi" w:cs="SimSun"/>
          <w:sz w:val="16"/>
          <w:szCs w:val="16"/>
        </w:rPr>
        <w:t>scanf("</w:t>
      </w:r>
      <w:r w:rsidRPr="000940C1">
        <w:rPr>
          <w:rFonts w:eastAsiaTheme="minorHAnsi" w:cs="SimSun"/>
          <w:sz w:val="16"/>
          <w:szCs w:val="16"/>
        </w:rPr>
        <w:t xml:space="preserve"> </w:t>
      </w:r>
      <w:r w:rsidRPr="000940C1">
        <w:rPr>
          <w:rFonts w:eastAsia="Microsoft YaHei" w:cs="Microsoft YaHei"/>
          <w:sz w:val="16"/>
          <w:szCs w:val="16"/>
        </w:rPr>
        <w:t>空格</w:t>
      </w:r>
      <w:r w:rsidRPr="000940C1">
        <w:rPr>
          <w:rFonts w:eastAsiaTheme="minorHAnsi" w:cs="SimSun"/>
          <w:sz w:val="16"/>
          <w:szCs w:val="16"/>
        </w:rPr>
        <w:t xml:space="preserve"> </w:t>
      </w:r>
      <w:r w:rsidRPr="000940C1">
        <w:rPr>
          <w:rFonts w:eastAsiaTheme="minorHAnsi" w:cs="SimSun"/>
          <w:sz w:val="16"/>
          <w:szCs w:val="16"/>
        </w:rPr>
        <w:t>%c", &amp;</w:t>
      </w:r>
      <w:r w:rsidRPr="000940C1">
        <w:rPr>
          <w:rFonts w:eastAsiaTheme="minorHAnsi" w:cs="SimSun"/>
          <w:sz w:val="16"/>
          <w:szCs w:val="16"/>
        </w:rPr>
        <w:t>moji</w:t>
      </w:r>
      <w:r w:rsidRPr="000940C1">
        <w:rPr>
          <w:rFonts w:eastAsiaTheme="minorHAnsi" w:cs="SimSun"/>
          <w:sz w:val="16"/>
          <w:szCs w:val="16"/>
        </w:rPr>
        <w:t xml:space="preserve">);  </w:t>
      </w:r>
      <w:r w:rsidRPr="000940C1">
        <w:rPr>
          <w:rFonts w:eastAsiaTheme="minorHAnsi" w:cs="SimSun"/>
          <w:sz w:val="16"/>
          <w:szCs w:val="16"/>
        </w:rPr>
        <w:t>//</w:t>
      </w:r>
      <w:r w:rsidRPr="000940C1">
        <w:rPr>
          <w:rFonts w:eastAsiaTheme="minorHAnsi" w:cs="SimSun"/>
          <w:sz w:val="16"/>
          <w:szCs w:val="16"/>
        </w:rPr>
        <w:t xml:space="preserve"> </w:t>
      </w:r>
      <w:r w:rsidRPr="000940C1">
        <w:rPr>
          <w:rFonts w:eastAsia="Microsoft YaHei" w:cs="Microsoft YaHei"/>
          <w:sz w:val="16"/>
          <w:szCs w:val="16"/>
        </w:rPr>
        <w:t>这个空格的作用是让</w:t>
      </w:r>
      <w:r w:rsidRPr="000940C1">
        <w:rPr>
          <w:rFonts w:eastAsiaTheme="minorHAnsi"/>
          <w:sz w:val="16"/>
          <w:szCs w:val="16"/>
        </w:rPr>
        <w:t xml:space="preserve"> scanf() </w:t>
      </w:r>
      <w:r w:rsidRPr="000940C1">
        <w:rPr>
          <w:rFonts w:eastAsia="Microsoft YaHei" w:cs="Microsoft YaHei"/>
          <w:sz w:val="16"/>
          <w:szCs w:val="16"/>
        </w:rPr>
        <w:t>跳过输入缓冲区中的空白字符（包括换行）</w:t>
      </w:r>
    </w:p>
    <w:p w14:paraId="2E16CDA9" w14:textId="77777777" w:rsidR="000940C1" w:rsidRPr="000940C1" w:rsidRDefault="009C7120" w:rsidP="006F5045">
      <w:pPr>
        <w:ind w:leftChars="300" w:left="660"/>
        <w:rPr>
          <w:rFonts w:cs="SimSun"/>
          <w:color w:val="000000" w:themeColor="text1"/>
          <w:sz w:val="6"/>
          <w:szCs w:val="6"/>
        </w:rPr>
      </w:pPr>
      <w:r w:rsidRPr="000940C1">
        <w:rPr>
          <w:rFonts w:eastAsia="Microsoft YaHei" w:cs="Microsoft YaHei"/>
          <w:color w:val="3A7C22" w:themeColor="accent6" w:themeShade="BF"/>
          <w:sz w:val="16"/>
          <w:szCs w:val="18"/>
        </w:rPr>
        <w:t>解决办法</w:t>
      </w:r>
      <w:r w:rsidRPr="000940C1">
        <w:rPr>
          <w:rFonts w:eastAsiaTheme="minorHAnsi"/>
          <w:color w:val="3A7C22" w:themeColor="accent6" w:themeShade="BF"/>
          <w:sz w:val="16"/>
          <w:szCs w:val="18"/>
        </w:rPr>
        <w:t>2</w:t>
      </w:r>
      <w:r w:rsidRPr="000940C1">
        <w:rPr>
          <w:rFonts w:eastAsia="Microsoft YaHei" w:cs="Microsoft YaHei"/>
          <w:color w:val="000000" w:themeColor="text1"/>
          <w:sz w:val="16"/>
          <w:szCs w:val="18"/>
        </w:rPr>
        <w:t>：</w:t>
      </w:r>
      <w:r w:rsidRPr="000940C1">
        <w:rPr>
          <w:rFonts w:eastAsiaTheme="minorHAnsi"/>
          <w:color w:val="000000" w:themeColor="text1"/>
          <w:sz w:val="16"/>
          <w:szCs w:val="18"/>
        </w:rPr>
        <w:t>while (getchar() != '\n');</w:t>
      </w:r>
      <w:r w:rsidRPr="000940C1">
        <w:rPr>
          <w:rFonts w:eastAsiaTheme="minorHAnsi"/>
          <w:color w:val="000000" w:themeColor="text1"/>
          <w:sz w:val="16"/>
          <w:szCs w:val="18"/>
        </w:rPr>
        <w:tab/>
        <w:t xml:space="preserve">// </w:t>
      </w:r>
      <w:r w:rsidRPr="000940C1">
        <w:rPr>
          <w:rFonts w:eastAsia="Microsoft YaHei" w:cs="Microsoft YaHei"/>
          <w:color w:val="000000" w:themeColor="text1"/>
          <w:sz w:val="16"/>
          <w:szCs w:val="18"/>
        </w:rPr>
        <w:t>通过</w:t>
      </w:r>
      <w:r w:rsidRPr="000940C1">
        <w:rPr>
          <w:rFonts w:eastAsiaTheme="minorHAnsi"/>
          <w:color w:val="000000" w:themeColor="text1"/>
          <w:sz w:val="16"/>
          <w:szCs w:val="18"/>
        </w:rPr>
        <w:t>getchar</w:t>
      </w:r>
      <w:r w:rsidRPr="000940C1">
        <w:rPr>
          <w:rFonts w:eastAsia="Microsoft YaHei" w:cs="Microsoft YaHei"/>
          <w:color w:val="000000" w:themeColor="text1"/>
          <w:sz w:val="16"/>
          <w:szCs w:val="18"/>
        </w:rPr>
        <w:t>一个个拿出回车直到有效字符</w:t>
      </w:r>
    </w:p>
    <w:p w14:paraId="601FDAF1" w14:textId="68B976FE" w:rsidR="000940C1" w:rsidRPr="009572AE" w:rsidRDefault="000940C1" w:rsidP="006F5045">
      <w:pPr>
        <w:ind w:firstLine="420"/>
        <w:rPr>
          <w:rFonts w:eastAsia="NSimSun" w:cs="SimSun"/>
          <w:b/>
          <w:bCs/>
          <w:color w:val="EE0000"/>
          <w:sz w:val="4"/>
          <w:szCs w:val="4"/>
        </w:rPr>
      </w:pPr>
      <w:r w:rsidRPr="009572AE">
        <w:rPr>
          <w:color w:val="EE0000"/>
          <w:sz w:val="18"/>
          <w:szCs w:val="20"/>
        </w:rPr>
        <w:t>注意点</w:t>
      </w:r>
      <w:r w:rsidRPr="009572AE">
        <w:rPr>
          <w:rFonts w:ascii="Cambria Math" w:eastAsia="NSimSun" w:hAnsi="Cambria Math" w:cs="Cambria Math"/>
          <w:b/>
          <w:bCs/>
          <w:color w:val="EE0000"/>
          <w:sz w:val="15"/>
          <w:szCs w:val="15"/>
        </w:rPr>
        <w:t>③</w:t>
      </w:r>
    </w:p>
    <w:p w14:paraId="1656BE28" w14:textId="71118399" w:rsidR="00A14075" w:rsidRDefault="000940C1" w:rsidP="009572AE">
      <w:pPr>
        <w:ind w:leftChars="100" w:left="220" w:firstLineChars="300" w:firstLine="480"/>
        <w:rPr>
          <w:sz w:val="16"/>
          <w:szCs w:val="16"/>
        </w:rPr>
      </w:pPr>
      <w:r w:rsidRPr="000940C1">
        <w:rPr>
          <w:sz w:val="16"/>
          <w:szCs w:val="16"/>
        </w:rPr>
        <w:t>使用</w:t>
      </w:r>
      <w:r w:rsidRPr="000940C1">
        <w:rPr>
          <w:sz w:val="16"/>
          <w:szCs w:val="16"/>
        </w:rPr>
        <w:t>%s</w:t>
      </w:r>
      <w:r w:rsidRPr="000940C1">
        <w:rPr>
          <w:sz w:val="16"/>
          <w:szCs w:val="16"/>
        </w:rPr>
        <w:t>时</w:t>
      </w:r>
      <w:r>
        <w:rPr>
          <w:rFonts w:hint="eastAsia"/>
          <w:sz w:val="16"/>
          <w:szCs w:val="16"/>
        </w:rPr>
        <w:t>，</w:t>
      </w:r>
      <w:r w:rsidR="003E78A1" w:rsidRPr="003E78A1">
        <w:rPr>
          <w:rFonts w:eastAsiaTheme="minorHAnsi"/>
          <w:sz w:val="16"/>
          <w:szCs w:val="16"/>
        </w:rPr>
        <w:t xml:space="preserve">scanf </w:t>
      </w:r>
      <w:r w:rsidR="003E78A1" w:rsidRPr="003E78A1">
        <w:rPr>
          <w:rFonts w:eastAsia="Microsoft YaHei" w:cs="Microsoft YaHei"/>
          <w:sz w:val="16"/>
          <w:szCs w:val="16"/>
        </w:rPr>
        <w:t>无法读入带空格的字符串，遇空格或回车就结束，而</w:t>
      </w:r>
      <w:r w:rsidR="003E78A1" w:rsidRPr="003E78A1">
        <w:rPr>
          <w:rFonts w:eastAsiaTheme="minorHAnsi"/>
          <w:sz w:val="16"/>
          <w:szCs w:val="16"/>
        </w:rPr>
        <w:t xml:space="preserve"> printf </w:t>
      </w:r>
      <w:r w:rsidR="003E78A1" w:rsidRPr="003E78A1">
        <w:rPr>
          <w:rFonts w:eastAsia="Microsoft YaHei" w:cs="Microsoft YaHei"/>
          <w:sz w:val="16"/>
          <w:szCs w:val="16"/>
        </w:rPr>
        <w:t>可以完整输出。</w:t>
      </w:r>
    </w:p>
    <w:p w14:paraId="3C3377E8" w14:textId="77777777" w:rsidR="009572AE" w:rsidRPr="009572AE" w:rsidRDefault="009572AE" w:rsidP="009572AE">
      <w:pPr>
        <w:rPr>
          <w:rFonts w:hint="eastAsia"/>
          <w:sz w:val="16"/>
          <w:szCs w:val="16"/>
        </w:rPr>
      </w:pPr>
    </w:p>
    <w:p w14:paraId="356C9669" w14:textId="081BADC8" w:rsidR="003E78A1" w:rsidRDefault="003E78A1" w:rsidP="003E78A1">
      <w:pPr>
        <w:spacing w:after="160"/>
        <w:rPr>
          <w:sz w:val="16"/>
          <w:szCs w:val="16"/>
        </w:rPr>
      </w:pPr>
      <w:r w:rsidRPr="003E78A1">
        <w:rPr>
          <w:rFonts w:eastAsiaTheme="minorHAnsi"/>
          <w:sz w:val="16"/>
          <w:szCs w:val="16"/>
        </w:rPr>
        <w:pict w14:anchorId="5AEB960F">
          <v:rect id="_x0000_i1100" style="width:441.9pt;height:1pt" o:hralign="center" o:hrstd="t" o:hr="t" fillcolor="#a0a0a0" stroked="f"/>
        </w:pict>
      </w:r>
    </w:p>
    <w:p w14:paraId="4E8FEC37" w14:textId="77777777" w:rsidR="00A14075" w:rsidRPr="003E78A1" w:rsidRDefault="00A14075" w:rsidP="003E78A1">
      <w:pPr>
        <w:spacing w:after="160"/>
        <w:rPr>
          <w:rFonts w:hint="eastAsia"/>
          <w:sz w:val="16"/>
          <w:szCs w:val="16"/>
        </w:rPr>
      </w:pPr>
    </w:p>
    <w:p w14:paraId="21D300CE" w14:textId="77777777" w:rsidR="003E78A1" w:rsidRPr="003E78A1" w:rsidRDefault="003E78A1" w:rsidP="003E78A1">
      <w:pPr>
        <w:spacing w:after="160"/>
        <w:rPr>
          <w:rFonts w:eastAsiaTheme="minorHAnsi"/>
          <w:b/>
          <w:bCs/>
          <w:color w:val="A02B93" w:themeColor="accent5"/>
          <w:sz w:val="16"/>
          <w:szCs w:val="16"/>
        </w:rPr>
      </w:pPr>
      <w:r w:rsidRPr="003E78A1">
        <w:rPr>
          <w:rFonts w:eastAsia="Microsoft YaHei" w:cs="Microsoft YaHei"/>
          <w:b/>
          <w:bCs/>
          <w:color w:val="A02B93" w:themeColor="accent5"/>
          <w:sz w:val="16"/>
          <w:szCs w:val="16"/>
        </w:rPr>
        <w:t>字符处理函数</w:t>
      </w:r>
      <w:r w:rsidRPr="003E78A1">
        <w:rPr>
          <w:rFonts w:eastAsiaTheme="minorHAnsi"/>
          <w:b/>
          <w:bCs/>
          <w:color w:val="A02B93" w:themeColor="accent5"/>
          <w:sz w:val="16"/>
          <w:szCs w:val="16"/>
        </w:rPr>
        <w:t>&lt;ctype.h&gt;</w:t>
      </w:r>
    </w:p>
    <w:p w14:paraId="74802A05" w14:textId="77777777" w:rsidR="009572AE" w:rsidRDefault="003E78A1" w:rsidP="009572AE">
      <w:pPr>
        <w:spacing w:after="160"/>
        <w:ind w:leftChars="191" w:left="420"/>
        <w:rPr>
          <w:rFonts w:eastAsia="Microsoft YaHei" w:cs="Microsoft YaHei"/>
          <w:sz w:val="16"/>
          <w:szCs w:val="16"/>
        </w:rPr>
      </w:pPr>
      <w:r w:rsidRPr="003E78A1">
        <w:rPr>
          <w:rFonts w:eastAsia="Microsoft YaHei" w:cs="Microsoft YaHei"/>
          <w:sz w:val="16"/>
          <w:szCs w:val="16"/>
        </w:rPr>
        <w:t>字符分类与转换库</w:t>
      </w:r>
      <w:r w:rsidRPr="003E78A1">
        <w:rPr>
          <w:rFonts w:eastAsiaTheme="minorHAnsi"/>
          <w:sz w:val="16"/>
          <w:szCs w:val="16"/>
        </w:rPr>
        <w:t xml:space="preserve"> &lt;ctype.h&gt;</w:t>
      </w:r>
      <w:r w:rsidR="006F5045" w:rsidRPr="009572AE">
        <w:rPr>
          <w:sz w:val="16"/>
          <w:szCs w:val="16"/>
        </w:rPr>
        <w:tab/>
      </w:r>
      <w:r w:rsidRPr="003E78A1">
        <w:rPr>
          <w:rFonts w:eastAsiaTheme="minorHAnsi"/>
          <w:sz w:val="16"/>
          <w:szCs w:val="16"/>
        </w:rPr>
        <w:br/>
      </w:r>
      <w:r w:rsidRPr="003E78A1">
        <w:rPr>
          <w:rFonts w:eastAsia="Microsoft YaHei" w:cs="Microsoft YaHei"/>
          <w:sz w:val="16"/>
          <w:szCs w:val="16"/>
        </w:rPr>
        <w:t>这个库负责</w:t>
      </w:r>
      <w:r w:rsidRPr="003E78A1">
        <w:rPr>
          <w:rFonts w:eastAsiaTheme="minorHAnsi" w:cs="Century Gothic"/>
          <w:sz w:val="16"/>
          <w:szCs w:val="16"/>
        </w:rPr>
        <w:t>“</w:t>
      </w:r>
      <w:r w:rsidRPr="003E78A1">
        <w:rPr>
          <w:rFonts w:eastAsia="Microsoft YaHei" w:cs="Microsoft YaHei"/>
          <w:sz w:val="16"/>
          <w:szCs w:val="16"/>
        </w:rPr>
        <w:t>识字</w:t>
      </w:r>
      <w:r w:rsidRPr="003E78A1">
        <w:rPr>
          <w:rFonts w:eastAsiaTheme="minorHAnsi" w:cs="Century Gothic"/>
          <w:sz w:val="16"/>
          <w:szCs w:val="16"/>
        </w:rPr>
        <w:t>”</w:t>
      </w:r>
      <w:r w:rsidRPr="003E78A1">
        <w:rPr>
          <w:rFonts w:eastAsia="Microsoft YaHei" w:cs="Microsoft YaHei"/>
          <w:sz w:val="16"/>
          <w:szCs w:val="16"/>
        </w:rPr>
        <w:t>，它能判断</w:t>
      </w:r>
      <w:r w:rsidRPr="003E78A1">
        <w:rPr>
          <w:rFonts w:eastAsia="Microsoft YaHei" w:cs="Microsoft YaHei"/>
          <w:color w:val="A02B93" w:themeColor="accent5"/>
          <w:sz w:val="16"/>
          <w:szCs w:val="16"/>
        </w:rPr>
        <w:t>一个</w:t>
      </w:r>
      <w:r w:rsidRPr="003E78A1">
        <w:rPr>
          <w:rFonts w:eastAsia="Microsoft YaHei" w:cs="Microsoft YaHei"/>
          <w:sz w:val="16"/>
          <w:szCs w:val="16"/>
        </w:rPr>
        <w:t>字符是不是字母、数字、空格等，还能做大小写转换。</w:t>
      </w:r>
      <w:r w:rsidRPr="003E78A1">
        <w:rPr>
          <w:rFonts w:eastAsiaTheme="minorHAnsi"/>
          <w:sz w:val="16"/>
          <w:szCs w:val="16"/>
        </w:rPr>
        <w:br/>
      </w:r>
      <w:r w:rsidRPr="003E78A1">
        <w:rPr>
          <w:rFonts w:eastAsia="Microsoft YaHei" w:cs="Microsoft YaHei"/>
          <w:sz w:val="16"/>
          <w:szCs w:val="16"/>
        </w:rPr>
        <w:t>你如果想写一个</w:t>
      </w:r>
      <w:r w:rsidRPr="003E78A1">
        <w:rPr>
          <w:rFonts w:eastAsia="Microsoft YaHei" w:cs="Microsoft YaHei"/>
          <w:color w:val="EE0000"/>
          <w:sz w:val="16"/>
          <w:szCs w:val="16"/>
        </w:rPr>
        <w:t>判断用户输入</w:t>
      </w:r>
      <w:r w:rsidRPr="003E78A1">
        <w:rPr>
          <w:rFonts w:eastAsia="Microsoft YaHei" w:cs="Microsoft YaHei"/>
          <w:sz w:val="16"/>
          <w:szCs w:val="16"/>
        </w:rPr>
        <w:t>是否合法的功能，比如</w:t>
      </w:r>
      <w:r w:rsidRPr="003E78A1">
        <w:rPr>
          <w:rFonts w:eastAsiaTheme="minorHAnsi" w:cs="Century Gothic"/>
          <w:sz w:val="16"/>
          <w:szCs w:val="16"/>
        </w:rPr>
        <w:t>“</w:t>
      </w:r>
      <w:r w:rsidRPr="003E78A1">
        <w:rPr>
          <w:rFonts w:eastAsia="Microsoft YaHei" w:cs="Microsoft YaHei"/>
          <w:sz w:val="16"/>
          <w:szCs w:val="16"/>
        </w:rPr>
        <w:t>必须全是字母</w:t>
      </w:r>
      <w:r w:rsidRPr="003E78A1">
        <w:rPr>
          <w:rFonts w:eastAsiaTheme="minorHAnsi" w:cs="Century Gothic"/>
          <w:sz w:val="16"/>
          <w:szCs w:val="16"/>
        </w:rPr>
        <w:t>”“</w:t>
      </w:r>
      <w:r w:rsidRPr="003E78A1">
        <w:rPr>
          <w:rFonts w:eastAsia="Microsoft YaHei" w:cs="Microsoft YaHei"/>
          <w:sz w:val="16"/>
          <w:szCs w:val="16"/>
        </w:rPr>
        <w:t>不能有空格</w:t>
      </w:r>
      <w:r w:rsidRPr="003E78A1">
        <w:rPr>
          <w:rFonts w:eastAsiaTheme="minorHAnsi" w:cs="Century Gothic"/>
          <w:sz w:val="16"/>
          <w:szCs w:val="16"/>
        </w:rPr>
        <w:t>”</w:t>
      </w:r>
      <w:r w:rsidRPr="003E78A1">
        <w:rPr>
          <w:rFonts w:eastAsia="Microsoft YaHei" w:cs="Microsoft YaHei"/>
          <w:sz w:val="16"/>
          <w:szCs w:val="16"/>
        </w:rPr>
        <w:t>，那</w:t>
      </w:r>
      <w:r w:rsidRPr="003E78A1">
        <w:rPr>
          <w:rFonts w:eastAsiaTheme="minorHAnsi"/>
          <w:sz w:val="16"/>
          <w:szCs w:val="16"/>
        </w:rPr>
        <w:t xml:space="preserve"> ctype.h </w:t>
      </w:r>
      <w:r w:rsidRPr="003E78A1">
        <w:rPr>
          <w:rFonts w:eastAsia="Microsoft YaHei" w:cs="Microsoft YaHei"/>
          <w:sz w:val="16"/>
          <w:szCs w:val="16"/>
        </w:rPr>
        <w:t>的各种</w:t>
      </w:r>
      <w:r w:rsidRPr="003E78A1">
        <w:rPr>
          <w:rFonts w:eastAsiaTheme="minorHAnsi"/>
          <w:sz w:val="16"/>
          <w:szCs w:val="16"/>
        </w:rPr>
        <w:t xml:space="preserve"> </w:t>
      </w:r>
      <w:r w:rsidRPr="003E78A1">
        <w:rPr>
          <w:rFonts w:eastAsiaTheme="minorHAnsi"/>
          <w:color w:val="A02B93" w:themeColor="accent5"/>
          <w:sz w:val="16"/>
          <w:szCs w:val="16"/>
        </w:rPr>
        <w:t>is</w:t>
      </w:r>
      <w:r w:rsidRPr="003E78A1">
        <w:rPr>
          <w:rFonts w:eastAsiaTheme="minorHAnsi"/>
          <w:sz w:val="16"/>
          <w:szCs w:val="16"/>
        </w:rPr>
        <w:t xml:space="preserve">xxx() </w:t>
      </w:r>
      <w:r w:rsidRPr="003E78A1">
        <w:rPr>
          <w:rFonts w:eastAsia="Microsoft YaHei" w:cs="Microsoft YaHei"/>
          <w:sz w:val="16"/>
          <w:szCs w:val="16"/>
        </w:rPr>
        <w:t>和</w:t>
      </w:r>
      <w:r w:rsidRPr="003E78A1">
        <w:rPr>
          <w:rFonts w:eastAsiaTheme="minorHAnsi"/>
          <w:sz w:val="16"/>
          <w:szCs w:val="16"/>
        </w:rPr>
        <w:t xml:space="preserve"> </w:t>
      </w:r>
      <w:r w:rsidRPr="003E78A1">
        <w:rPr>
          <w:rFonts w:eastAsiaTheme="minorHAnsi"/>
          <w:color w:val="A02B93" w:themeColor="accent5"/>
          <w:sz w:val="16"/>
          <w:szCs w:val="16"/>
        </w:rPr>
        <w:t>to</w:t>
      </w:r>
      <w:r w:rsidRPr="003E78A1">
        <w:rPr>
          <w:rFonts w:eastAsiaTheme="minorHAnsi"/>
          <w:sz w:val="16"/>
          <w:szCs w:val="16"/>
        </w:rPr>
        <w:t xml:space="preserve">xxx() </w:t>
      </w:r>
      <w:r w:rsidRPr="003E78A1">
        <w:rPr>
          <w:rFonts w:eastAsia="Microsoft YaHei" w:cs="Microsoft YaHei"/>
          <w:sz w:val="16"/>
          <w:szCs w:val="16"/>
        </w:rPr>
        <w:t>函数就特别有用了。</w:t>
      </w:r>
      <w:r w:rsidRPr="003E78A1">
        <w:rPr>
          <w:rFonts w:eastAsiaTheme="minorHAnsi"/>
          <w:sz w:val="16"/>
          <w:szCs w:val="16"/>
        </w:rPr>
        <w:br/>
      </w:r>
      <w:r w:rsidRPr="003E78A1">
        <w:rPr>
          <w:rFonts w:eastAsia="Microsoft YaHei" w:cs="Microsoft YaHei"/>
          <w:sz w:val="16"/>
          <w:szCs w:val="16"/>
        </w:rPr>
        <w:t>简单来说，它是</w:t>
      </w:r>
      <w:r w:rsidRPr="003E78A1">
        <w:rPr>
          <w:rFonts w:eastAsiaTheme="minorHAnsi"/>
          <w:sz w:val="16"/>
          <w:szCs w:val="16"/>
        </w:rPr>
        <w:t xml:space="preserve"> C </w:t>
      </w:r>
      <w:r w:rsidRPr="003E78A1">
        <w:rPr>
          <w:rFonts w:eastAsia="Microsoft YaHei" w:cs="Microsoft YaHei"/>
          <w:sz w:val="16"/>
          <w:szCs w:val="16"/>
        </w:rPr>
        <w:t>语言中处理</w:t>
      </w:r>
      <w:r w:rsidRPr="003E78A1">
        <w:rPr>
          <w:rFonts w:eastAsiaTheme="minorHAnsi" w:cs="Century Gothic"/>
          <w:sz w:val="16"/>
          <w:szCs w:val="16"/>
        </w:rPr>
        <w:t>“</w:t>
      </w:r>
      <w:r w:rsidRPr="003E78A1">
        <w:rPr>
          <w:rFonts w:eastAsia="Microsoft YaHei" w:cs="Microsoft YaHei"/>
          <w:color w:val="A02B93" w:themeColor="accent5"/>
          <w:sz w:val="16"/>
          <w:szCs w:val="16"/>
        </w:rPr>
        <w:t>单个字符</w:t>
      </w:r>
      <w:r w:rsidRPr="003E78A1">
        <w:rPr>
          <w:rFonts w:eastAsiaTheme="minorHAnsi" w:cs="Century Gothic"/>
          <w:sz w:val="16"/>
          <w:szCs w:val="16"/>
        </w:rPr>
        <w:t>”</w:t>
      </w:r>
      <w:r w:rsidRPr="003E78A1">
        <w:rPr>
          <w:rFonts w:eastAsia="Microsoft YaHei" w:cs="Microsoft YaHei"/>
          <w:sz w:val="16"/>
          <w:szCs w:val="16"/>
        </w:rPr>
        <w:t>性质判断和转换的专家。</w:t>
      </w:r>
    </w:p>
    <w:p w14:paraId="36D29D54" w14:textId="2E57AC77" w:rsidR="003E78A1" w:rsidRPr="003E78A1" w:rsidRDefault="003E78A1" w:rsidP="009572AE">
      <w:pPr>
        <w:spacing w:after="0"/>
        <w:ind w:leftChars="191" w:left="420"/>
        <w:rPr>
          <w:rFonts w:eastAsiaTheme="minorHAnsi"/>
          <w:b/>
          <w:bCs/>
          <w:sz w:val="16"/>
          <w:szCs w:val="16"/>
        </w:rPr>
      </w:pPr>
      <w:r w:rsidRPr="000940C1">
        <w:rPr>
          <w:rFonts w:eastAsiaTheme="minorHAnsi"/>
          <w:sz w:val="16"/>
          <w:szCs w:val="16"/>
        </w:rPr>
        <w:drawing>
          <wp:inline distT="0" distB="0" distL="0" distR="0" wp14:anchorId="1AE8A680" wp14:editId="19A01BD0">
            <wp:extent cx="2329733" cy="638001"/>
            <wp:effectExtent l="0" t="0" r="0" b="0"/>
            <wp:docPr id="1570107366" name="图片 4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文本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590" cy="641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936B5" w14:textId="16B4A007" w:rsidR="009572AE" w:rsidRPr="009572AE" w:rsidRDefault="009572AE" w:rsidP="003E78A1">
      <w:pPr>
        <w:spacing w:after="160"/>
        <w:rPr>
          <w:rFonts w:hint="eastAsia"/>
          <w:b/>
          <w:bCs/>
          <w:color w:val="A02B93" w:themeColor="accent5"/>
          <w:sz w:val="16"/>
          <w:szCs w:val="16"/>
        </w:rPr>
      </w:pPr>
      <w:r w:rsidRPr="009572AE">
        <w:rPr>
          <w:rFonts w:hint="eastAsia"/>
          <w:b/>
          <w:bCs/>
          <w:color w:val="A02B93" w:themeColor="accent5"/>
          <w:sz w:val="16"/>
          <w:szCs w:val="16"/>
        </w:rPr>
        <w:t>成员介绍</w:t>
      </w:r>
    </w:p>
    <w:p w14:paraId="48EA65B9" w14:textId="1933DB85" w:rsidR="003E78A1" w:rsidRPr="003E78A1" w:rsidRDefault="003E78A1" w:rsidP="003E78A1">
      <w:pPr>
        <w:spacing w:after="160"/>
        <w:rPr>
          <w:rFonts w:eastAsiaTheme="minorHAnsi"/>
          <w:sz w:val="16"/>
          <w:szCs w:val="16"/>
        </w:rPr>
      </w:pPr>
      <w:r w:rsidRPr="003E78A1">
        <w:rPr>
          <w:rFonts w:eastAsiaTheme="minorHAnsi"/>
          <w:b/>
          <w:bCs/>
          <w:sz w:val="16"/>
          <w:szCs w:val="16"/>
        </w:rPr>
        <w:lastRenderedPageBreak/>
        <w:t>Isalnum()</w:t>
      </w:r>
      <w:r w:rsidRPr="003E78A1">
        <w:rPr>
          <w:rFonts w:eastAsiaTheme="minorHAnsi"/>
          <w:sz w:val="16"/>
          <w:szCs w:val="16"/>
        </w:rPr>
        <w:t xml:space="preserve"> </w:t>
      </w:r>
      <w:r w:rsidRPr="003E78A1">
        <w:rPr>
          <w:rFonts w:eastAsia="Microsoft YaHei" w:cs="Microsoft YaHei"/>
          <w:sz w:val="16"/>
          <w:szCs w:val="16"/>
        </w:rPr>
        <w:t>是英数字（</w:t>
      </w:r>
      <w:r w:rsidRPr="003E78A1">
        <w:rPr>
          <w:rFonts w:eastAsiaTheme="minorHAnsi"/>
          <w:sz w:val="16"/>
          <w:szCs w:val="16"/>
        </w:rPr>
        <w:t>A-Z</w:t>
      </w:r>
      <w:r w:rsidRPr="003E78A1">
        <w:rPr>
          <w:rFonts w:eastAsia="Microsoft YaHei" w:cs="Microsoft YaHei"/>
          <w:sz w:val="16"/>
          <w:szCs w:val="16"/>
        </w:rPr>
        <w:t>；</w:t>
      </w:r>
      <w:r w:rsidRPr="003E78A1">
        <w:rPr>
          <w:rFonts w:eastAsiaTheme="minorHAnsi"/>
          <w:sz w:val="16"/>
          <w:szCs w:val="16"/>
        </w:rPr>
        <w:t>a-z</w:t>
      </w:r>
      <w:r w:rsidRPr="003E78A1">
        <w:rPr>
          <w:rFonts w:eastAsia="Microsoft YaHei" w:cs="Microsoft YaHei"/>
          <w:sz w:val="16"/>
          <w:szCs w:val="16"/>
        </w:rPr>
        <w:t>；</w:t>
      </w:r>
      <w:r w:rsidRPr="003E78A1">
        <w:rPr>
          <w:rFonts w:eastAsiaTheme="minorHAnsi"/>
          <w:sz w:val="16"/>
          <w:szCs w:val="16"/>
        </w:rPr>
        <w:t>0-9</w:t>
      </w:r>
      <w:r w:rsidRPr="003E78A1">
        <w:rPr>
          <w:rFonts w:eastAsia="Microsoft YaHei" w:cs="Microsoft YaHei"/>
          <w:sz w:val="16"/>
          <w:szCs w:val="16"/>
        </w:rPr>
        <w:t>）吗？</w:t>
      </w:r>
    </w:p>
    <w:p w14:paraId="634D4B9D" w14:textId="77777777" w:rsidR="003E78A1" w:rsidRPr="003E78A1" w:rsidRDefault="003E78A1" w:rsidP="003E78A1">
      <w:pPr>
        <w:spacing w:after="160"/>
        <w:rPr>
          <w:rFonts w:eastAsiaTheme="minorHAnsi"/>
          <w:sz w:val="16"/>
          <w:szCs w:val="16"/>
        </w:rPr>
      </w:pPr>
      <w:r w:rsidRPr="003E78A1">
        <w:rPr>
          <w:rFonts w:eastAsiaTheme="minorHAnsi"/>
          <w:b/>
          <w:bCs/>
          <w:sz w:val="16"/>
          <w:szCs w:val="16"/>
        </w:rPr>
        <w:t>Isalpha()</w:t>
      </w:r>
      <w:r w:rsidRPr="003E78A1">
        <w:rPr>
          <w:rFonts w:eastAsiaTheme="minorHAnsi"/>
          <w:sz w:val="16"/>
          <w:szCs w:val="16"/>
        </w:rPr>
        <w:t xml:space="preserve"> </w:t>
      </w:r>
      <w:r w:rsidRPr="003E78A1">
        <w:rPr>
          <w:rFonts w:eastAsia="Microsoft YaHei" w:cs="Microsoft YaHei"/>
          <w:sz w:val="16"/>
          <w:szCs w:val="16"/>
        </w:rPr>
        <w:t>是字母（</w:t>
      </w:r>
      <w:r w:rsidRPr="003E78A1">
        <w:rPr>
          <w:rFonts w:eastAsiaTheme="minorHAnsi"/>
          <w:sz w:val="16"/>
          <w:szCs w:val="16"/>
        </w:rPr>
        <w:t>A-Z</w:t>
      </w:r>
      <w:r w:rsidRPr="003E78A1">
        <w:rPr>
          <w:rFonts w:eastAsia="Microsoft YaHei" w:cs="Microsoft YaHei"/>
          <w:sz w:val="16"/>
          <w:szCs w:val="16"/>
        </w:rPr>
        <w:t>；</w:t>
      </w:r>
      <w:r w:rsidRPr="003E78A1">
        <w:rPr>
          <w:rFonts w:eastAsiaTheme="minorHAnsi"/>
          <w:sz w:val="16"/>
          <w:szCs w:val="16"/>
        </w:rPr>
        <w:t>a-z</w:t>
      </w:r>
      <w:r w:rsidRPr="003E78A1">
        <w:rPr>
          <w:rFonts w:eastAsia="Microsoft YaHei" w:cs="Microsoft YaHei"/>
          <w:sz w:val="16"/>
          <w:szCs w:val="16"/>
        </w:rPr>
        <w:t>）字符吗？</w:t>
      </w:r>
    </w:p>
    <w:p w14:paraId="275AA4F9" w14:textId="77777777" w:rsidR="003E78A1" w:rsidRPr="003E78A1" w:rsidRDefault="003E78A1" w:rsidP="003E78A1">
      <w:pPr>
        <w:spacing w:after="160"/>
        <w:rPr>
          <w:rFonts w:eastAsiaTheme="minorHAnsi"/>
          <w:sz w:val="16"/>
          <w:szCs w:val="16"/>
        </w:rPr>
      </w:pPr>
      <w:r w:rsidRPr="003E78A1">
        <w:rPr>
          <w:rFonts w:eastAsiaTheme="minorHAnsi"/>
          <w:b/>
          <w:bCs/>
          <w:sz w:val="16"/>
          <w:szCs w:val="16"/>
        </w:rPr>
        <w:t>Isdigit()</w:t>
      </w:r>
      <w:r w:rsidRPr="003E78A1">
        <w:rPr>
          <w:rFonts w:eastAsiaTheme="minorHAnsi"/>
          <w:sz w:val="16"/>
          <w:szCs w:val="16"/>
        </w:rPr>
        <w:t xml:space="preserve"> </w:t>
      </w:r>
      <w:r w:rsidRPr="003E78A1">
        <w:rPr>
          <w:rFonts w:eastAsia="Microsoft YaHei" w:cs="Microsoft YaHei"/>
          <w:sz w:val="16"/>
          <w:szCs w:val="16"/>
        </w:rPr>
        <w:t>是数字（</w:t>
      </w:r>
      <w:r w:rsidRPr="003E78A1">
        <w:rPr>
          <w:rFonts w:eastAsiaTheme="minorHAnsi"/>
          <w:sz w:val="16"/>
          <w:szCs w:val="16"/>
        </w:rPr>
        <w:t>'0'~'9'</w:t>
      </w:r>
      <w:r w:rsidRPr="003E78A1">
        <w:rPr>
          <w:rFonts w:eastAsia="Microsoft YaHei" w:cs="Microsoft YaHei"/>
          <w:sz w:val="16"/>
          <w:szCs w:val="16"/>
        </w:rPr>
        <w:t>）字符吗？</w:t>
      </w:r>
    </w:p>
    <w:p w14:paraId="5B779D40" w14:textId="77777777" w:rsidR="003E78A1" w:rsidRPr="003E78A1" w:rsidRDefault="003E78A1" w:rsidP="003E78A1">
      <w:pPr>
        <w:spacing w:after="160"/>
        <w:rPr>
          <w:rFonts w:eastAsiaTheme="minorHAnsi"/>
          <w:sz w:val="16"/>
          <w:szCs w:val="16"/>
        </w:rPr>
      </w:pPr>
      <w:r w:rsidRPr="003E78A1">
        <w:rPr>
          <w:rFonts w:eastAsiaTheme="minorHAnsi"/>
          <w:b/>
          <w:bCs/>
          <w:sz w:val="16"/>
          <w:szCs w:val="16"/>
        </w:rPr>
        <w:t>Isgraph()</w:t>
      </w:r>
      <w:r w:rsidRPr="003E78A1">
        <w:rPr>
          <w:rFonts w:eastAsiaTheme="minorHAnsi"/>
          <w:sz w:val="16"/>
          <w:szCs w:val="16"/>
        </w:rPr>
        <w:t xml:space="preserve"> </w:t>
      </w:r>
      <w:r w:rsidRPr="003E78A1">
        <w:rPr>
          <w:rFonts w:eastAsia="Microsoft YaHei" w:cs="Microsoft YaHei"/>
          <w:sz w:val="16"/>
          <w:szCs w:val="16"/>
        </w:rPr>
        <w:t>是图形字符吗？（可见非空格）</w:t>
      </w:r>
    </w:p>
    <w:p w14:paraId="16D89451" w14:textId="77777777" w:rsidR="003E78A1" w:rsidRPr="003E78A1" w:rsidRDefault="003E78A1" w:rsidP="003E78A1">
      <w:pPr>
        <w:spacing w:after="160"/>
        <w:rPr>
          <w:rFonts w:eastAsiaTheme="minorHAnsi"/>
          <w:sz w:val="16"/>
          <w:szCs w:val="16"/>
        </w:rPr>
      </w:pPr>
      <w:r w:rsidRPr="003E78A1">
        <w:rPr>
          <w:rFonts w:eastAsiaTheme="minorHAnsi"/>
          <w:b/>
          <w:bCs/>
          <w:sz w:val="16"/>
          <w:szCs w:val="16"/>
        </w:rPr>
        <w:t>Iscntrl()</w:t>
      </w:r>
      <w:r w:rsidRPr="003E78A1">
        <w:rPr>
          <w:rFonts w:eastAsiaTheme="minorHAnsi"/>
          <w:sz w:val="16"/>
          <w:szCs w:val="16"/>
        </w:rPr>
        <w:t xml:space="preserve"> </w:t>
      </w:r>
      <w:r w:rsidRPr="003E78A1">
        <w:rPr>
          <w:rFonts w:eastAsia="Microsoft YaHei" w:cs="Microsoft YaHei"/>
          <w:sz w:val="16"/>
          <w:szCs w:val="16"/>
        </w:rPr>
        <w:t>是控制字符吗？（如</w:t>
      </w:r>
      <w:r w:rsidRPr="003E78A1">
        <w:rPr>
          <w:rFonts w:eastAsiaTheme="minorHAnsi"/>
          <w:sz w:val="16"/>
          <w:szCs w:val="16"/>
        </w:rPr>
        <w:t>\n,\t</w:t>
      </w:r>
      <w:r w:rsidRPr="003E78A1">
        <w:rPr>
          <w:rFonts w:eastAsia="Microsoft YaHei" w:cs="Microsoft YaHei"/>
          <w:sz w:val="16"/>
          <w:szCs w:val="16"/>
        </w:rPr>
        <w:t>）</w:t>
      </w:r>
    </w:p>
    <w:p w14:paraId="0DBEA8C4" w14:textId="77777777" w:rsidR="003E78A1" w:rsidRPr="003E78A1" w:rsidRDefault="003E78A1" w:rsidP="003E78A1">
      <w:pPr>
        <w:spacing w:after="160"/>
        <w:rPr>
          <w:rFonts w:eastAsiaTheme="minorHAnsi"/>
          <w:sz w:val="16"/>
          <w:szCs w:val="16"/>
        </w:rPr>
      </w:pPr>
      <w:r w:rsidRPr="003E78A1">
        <w:rPr>
          <w:rFonts w:eastAsiaTheme="minorHAnsi"/>
          <w:b/>
          <w:bCs/>
          <w:sz w:val="16"/>
          <w:szCs w:val="16"/>
        </w:rPr>
        <w:t>Islower()</w:t>
      </w:r>
      <w:r w:rsidRPr="003E78A1">
        <w:rPr>
          <w:rFonts w:eastAsiaTheme="minorHAnsi"/>
          <w:sz w:val="16"/>
          <w:szCs w:val="16"/>
        </w:rPr>
        <w:t xml:space="preserve"> </w:t>
      </w:r>
      <w:r w:rsidRPr="003E78A1">
        <w:rPr>
          <w:rFonts w:eastAsia="Microsoft YaHei" w:cs="Microsoft YaHei"/>
          <w:sz w:val="16"/>
          <w:szCs w:val="16"/>
        </w:rPr>
        <w:t>是小写字母吗？</w:t>
      </w:r>
    </w:p>
    <w:p w14:paraId="665D29AA" w14:textId="77777777" w:rsidR="003E78A1" w:rsidRPr="003E78A1" w:rsidRDefault="003E78A1" w:rsidP="003E78A1">
      <w:pPr>
        <w:spacing w:after="160"/>
        <w:rPr>
          <w:rFonts w:eastAsiaTheme="minorHAnsi"/>
          <w:sz w:val="16"/>
          <w:szCs w:val="16"/>
        </w:rPr>
      </w:pPr>
      <w:r w:rsidRPr="003E78A1">
        <w:rPr>
          <w:rFonts w:eastAsiaTheme="minorHAnsi"/>
          <w:b/>
          <w:bCs/>
          <w:sz w:val="16"/>
          <w:szCs w:val="16"/>
        </w:rPr>
        <w:t>Isupper()</w:t>
      </w:r>
      <w:r w:rsidRPr="003E78A1">
        <w:rPr>
          <w:rFonts w:eastAsiaTheme="minorHAnsi"/>
          <w:sz w:val="16"/>
          <w:szCs w:val="16"/>
        </w:rPr>
        <w:t xml:space="preserve"> </w:t>
      </w:r>
      <w:r w:rsidRPr="003E78A1">
        <w:rPr>
          <w:rFonts w:eastAsia="Microsoft YaHei" w:cs="Microsoft YaHei"/>
          <w:sz w:val="16"/>
          <w:szCs w:val="16"/>
        </w:rPr>
        <w:t>是大写字母吗？</w:t>
      </w:r>
    </w:p>
    <w:p w14:paraId="1F143D05" w14:textId="77777777" w:rsidR="003E78A1" w:rsidRPr="003E78A1" w:rsidRDefault="003E78A1" w:rsidP="003E78A1">
      <w:pPr>
        <w:spacing w:after="160"/>
        <w:rPr>
          <w:rFonts w:eastAsiaTheme="minorHAnsi"/>
          <w:sz w:val="16"/>
          <w:szCs w:val="16"/>
        </w:rPr>
      </w:pPr>
      <w:r w:rsidRPr="003E78A1">
        <w:rPr>
          <w:rFonts w:eastAsiaTheme="minorHAnsi"/>
          <w:b/>
          <w:bCs/>
          <w:sz w:val="16"/>
          <w:szCs w:val="16"/>
        </w:rPr>
        <w:t>Ispunct()</w:t>
      </w:r>
      <w:r w:rsidRPr="003E78A1">
        <w:rPr>
          <w:rFonts w:eastAsiaTheme="minorHAnsi"/>
          <w:sz w:val="16"/>
          <w:szCs w:val="16"/>
        </w:rPr>
        <w:t xml:space="preserve"> </w:t>
      </w:r>
      <w:r w:rsidRPr="003E78A1">
        <w:rPr>
          <w:rFonts w:eastAsia="Microsoft YaHei" w:cs="Microsoft YaHei"/>
          <w:sz w:val="16"/>
          <w:szCs w:val="16"/>
        </w:rPr>
        <w:t>是标点符号吗？</w:t>
      </w:r>
    </w:p>
    <w:p w14:paraId="6675AF9F" w14:textId="77777777" w:rsidR="003E78A1" w:rsidRPr="003E78A1" w:rsidRDefault="003E78A1" w:rsidP="003E78A1">
      <w:pPr>
        <w:spacing w:after="160"/>
        <w:rPr>
          <w:rFonts w:eastAsiaTheme="minorHAnsi"/>
          <w:sz w:val="16"/>
          <w:szCs w:val="16"/>
        </w:rPr>
      </w:pPr>
      <w:r w:rsidRPr="003E78A1">
        <w:rPr>
          <w:rFonts w:eastAsiaTheme="minorHAnsi"/>
          <w:b/>
          <w:bCs/>
          <w:sz w:val="16"/>
          <w:szCs w:val="16"/>
        </w:rPr>
        <w:t>Isspace()</w:t>
      </w:r>
      <w:r w:rsidRPr="003E78A1">
        <w:rPr>
          <w:rFonts w:eastAsiaTheme="minorHAnsi"/>
          <w:sz w:val="16"/>
          <w:szCs w:val="16"/>
        </w:rPr>
        <w:t xml:space="preserve"> </w:t>
      </w:r>
      <w:r w:rsidRPr="003E78A1">
        <w:rPr>
          <w:rFonts w:eastAsia="Microsoft YaHei" w:cs="Microsoft YaHei"/>
          <w:sz w:val="16"/>
          <w:szCs w:val="16"/>
        </w:rPr>
        <w:t>是空白字符吗？（空格、换行等）</w:t>
      </w:r>
    </w:p>
    <w:p w14:paraId="4BDF598D" w14:textId="77777777" w:rsidR="003E78A1" w:rsidRPr="003E78A1" w:rsidRDefault="003E78A1" w:rsidP="003E78A1">
      <w:pPr>
        <w:spacing w:after="160"/>
        <w:rPr>
          <w:rFonts w:eastAsiaTheme="minorHAnsi"/>
          <w:sz w:val="16"/>
          <w:szCs w:val="16"/>
        </w:rPr>
      </w:pPr>
      <w:r w:rsidRPr="003E78A1">
        <w:rPr>
          <w:rFonts w:eastAsiaTheme="minorHAnsi"/>
          <w:b/>
          <w:bCs/>
          <w:sz w:val="16"/>
          <w:szCs w:val="16"/>
        </w:rPr>
        <w:t>Isprint()</w:t>
      </w:r>
      <w:r w:rsidRPr="003E78A1">
        <w:rPr>
          <w:rFonts w:eastAsiaTheme="minorHAnsi"/>
          <w:sz w:val="16"/>
          <w:szCs w:val="16"/>
        </w:rPr>
        <w:t xml:space="preserve"> </w:t>
      </w:r>
      <w:r w:rsidRPr="003E78A1">
        <w:rPr>
          <w:rFonts w:eastAsia="Microsoft YaHei" w:cs="Microsoft YaHei"/>
          <w:sz w:val="16"/>
          <w:szCs w:val="16"/>
        </w:rPr>
        <w:t>是可打印字符吗？（含空格）</w:t>
      </w:r>
    </w:p>
    <w:p w14:paraId="527B5A8D" w14:textId="623B7B13" w:rsidR="003E78A1" w:rsidRPr="003E78A1" w:rsidRDefault="003E78A1" w:rsidP="003E78A1">
      <w:pPr>
        <w:spacing w:after="160"/>
        <w:rPr>
          <w:rFonts w:eastAsiaTheme="minorHAnsi"/>
          <w:sz w:val="16"/>
          <w:szCs w:val="16"/>
        </w:rPr>
      </w:pPr>
      <w:r w:rsidRPr="003E78A1">
        <w:rPr>
          <w:rFonts w:eastAsiaTheme="minorHAnsi"/>
          <w:b/>
          <w:bCs/>
          <w:sz w:val="16"/>
          <w:szCs w:val="16"/>
        </w:rPr>
        <w:t>Isxdig</w:t>
      </w:r>
      <w:r w:rsidR="00D37368">
        <w:rPr>
          <w:rFonts w:eastAsia="メイリオ" w:hint="eastAsia"/>
          <w:b/>
          <w:bCs/>
          <w:sz w:val="16"/>
          <w:szCs w:val="16"/>
          <w:lang w:eastAsia="ja-JP"/>
        </w:rPr>
        <w:t>i</w:t>
      </w:r>
      <w:r w:rsidRPr="003E78A1">
        <w:rPr>
          <w:rFonts w:eastAsiaTheme="minorHAnsi"/>
          <w:b/>
          <w:bCs/>
          <w:sz w:val="16"/>
          <w:szCs w:val="16"/>
        </w:rPr>
        <w:t>t()</w:t>
      </w:r>
      <w:r w:rsidRPr="003E78A1">
        <w:rPr>
          <w:rFonts w:eastAsiaTheme="minorHAnsi"/>
          <w:sz w:val="16"/>
          <w:szCs w:val="16"/>
        </w:rPr>
        <w:t xml:space="preserve"> </w:t>
      </w:r>
      <w:r w:rsidRPr="003E78A1">
        <w:rPr>
          <w:rFonts w:eastAsia="Microsoft YaHei" w:cs="Microsoft YaHei"/>
          <w:sz w:val="16"/>
          <w:szCs w:val="16"/>
        </w:rPr>
        <w:t>是十六进制字符吗？（</w:t>
      </w:r>
      <w:r w:rsidRPr="003E78A1">
        <w:rPr>
          <w:rFonts w:eastAsiaTheme="minorHAnsi"/>
          <w:sz w:val="16"/>
          <w:szCs w:val="16"/>
        </w:rPr>
        <w:t>0</w:t>
      </w:r>
      <w:del w:id="0" w:author="Unknown">
        <w:r w:rsidRPr="003E78A1">
          <w:rPr>
            <w:rFonts w:eastAsiaTheme="minorHAnsi"/>
            <w:sz w:val="16"/>
            <w:szCs w:val="16"/>
          </w:rPr>
          <w:delText>9, a</w:delText>
        </w:r>
      </w:del>
      <w:r w:rsidRPr="003E78A1">
        <w:rPr>
          <w:rFonts w:eastAsiaTheme="minorHAnsi"/>
          <w:sz w:val="16"/>
          <w:szCs w:val="16"/>
        </w:rPr>
        <w:t>f</w:t>
      </w:r>
      <w:r w:rsidRPr="003E78A1">
        <w:rPr>
          <w:rFonts w:eastAsia="Microsoft YaHei" w:cs="Microsoft YaHei"/>
          <w:sz w:val="16"/>
          <w:szCs w:val="16"/>
        </w:rPr>
        <w:t>）</w:t>
      </w:r>
    </w:p>
    <w:p w14:paraId="614DB561" w14:textId="77777777" w:rsidR="003E78A1" w:rsidRPr="003E78A1" w:rsidRDefault="003E78A1" w:rsidP="003E78A1">
      <w:pPr>
        <w:spacing w:after="160"/>
        <w:rPr>
          <w:rFonts w:eastAsiaTheme="minorHAnsi"/>
          <w:sz w:val="16"/>
          <w:szCs w:val="16"/>
        </w:rPr>
      </w:pPr>
      <w:r w:rsidRPr="003E78A1">
        <w:rPr>
          <w:rFonts w:eastAsia="Microsoft YaHei" w:cs="Microsoft YaHei"/>
          <w:sz w:val="16"/>
          <w:szCs w:val="16"/>
        </w:rPr>
        <w:t>（转换）</w:t>
      </w:r>
      <w:r w:rsidRPr="003E78A1">
        <w:rPr>
          <w:rFonts w:eastAsiaTheme="minorHAnsi"/>
          <w:b/>
          <w:bCs/>
          <w:sz w:val="16"/>
          <w:szCs w:val="16"/>
        </w:rPr>
        <w:t>Tolower()</w:t>
      </w:r>
      <w:r w:rsidRPr="003E78A1">
        <w:rPr>
          <w:rFonts w:eastAsiaTheme="minorHAnsi"/>
          <w:sz w:val="16"/>
          <w:szCs w:val="16"/>
        </w:rPr>
        <w:t xml:space="preserve"> </w:t>
      </w:r>
      <w:r w:rsidRPr="003E78A1">
        <w:rPr>
          <w:rFonts w:eastAsia="Microsoft YaHei" w:cs="Microsoft YaHei"/>
          <w:sz w:val="16"/>
          <w:szCs w:val="16"/>
        </w:rPr>
        <w:t>将字母转为小写（若非字母原样返回）</w:t>
      </w:r>
    </w:p>
    <w:p w14:paraId="7D342220" w14:textId="77777777" w:rsidR="003E78A1" w:rsidRPr="003E78A1" w:rsidRDefault="003E78A1" w:rsidP="003E78A1">
      <w:pPr>
        <w:spacing w:after="160"/>
        <w:rPr>
          <w:rFonts w:eastAsiaTheme="minorHAnsi"/>
          <w:sz w:val="16"/>
          <w:szCs w:val="16"/>
        </w:rPr>
      </w:pPr>
      <w:r w:rsidRPr="003E78A1">
        <w:rPr>
          <w:rFonts w:eastAsia="Microsoft YaHei" w:cs="Microsoft YaHei"/>
          <w:sz w:val="16"/>
          <w:szCs w:val="16"/>
        </w:rPr>
        <w:t>（转换）</w:t>
      </w:r>
      <w:r w:rsidRPr="003E78A1">
        <w:rPr>
          <w:rFonts w:eastAsiaTheme="minorHAnsi"/>
          <w:b/>
          <w:bCs/>
          <w:sz w:val="16"/>
          <w:szCs w:val="16"/>
        </w:rPr>
        <w:t>Toupper()</w:t>
      </w:r>
      <w:r w:rsidRPr="003E78A1">
        <w:rPr>
          <w:rFonts w:eastAsiaTheme="minorHAnsi"/>
          <w:sz w:val="16"/>
          <w:szCs w:val="16"/>
        </w:rPr>
        <w:t xml:space="preserve"> </w:t>
      </w:r>
      <w:r w:rsidRPr="003E78A1">
        <w:rPr>
          <w:rFonts w:eastAsia="Microsoft YaHei" w:cs="Microsoft YaHei"/>
          <w:sz w:val="16"/>
          <w:szCs w:val="16"/>
        </w:rPr>
        <w:t>将字母转为大写（若非字母原样返回）</w:t>
      </w:r>
    </w:p>
    <w:p w14:paraId="540E284D" w14:textId="77777777" w:rsidR="003E78A1" w:rsidRPr="003E78A1" w:rsidRDefault="003E78A1" w:rsidP="003E78A1">
      <w:pPr>
        <w:spacing w:after="160"/>
        <w:rPr>
          <w:rFonts w:eastAsiaTheme="minorHAnsi"/>
          <w:sz w:val="16"/>
          <w:szCs w:val="16"/>
        </w:rPr>
      </w:pPr>
      <w:r w:rsidRPr="003E78A1">
        <w:rPr>
          <w:rFonts w:eastAsiaTheme="minorHAnsi"/>
          <w:sz w:val="16"/>
          <w:szCs w:val="16"/>
        </w:rPr>
        <w:pict w14:anchorId="6A48494D">
          <v:rect id="_x0000_i1101" style="width:441.9pt;height:1pt" o:hralign="center" o:hrstd="t" o:hr="t" fillcolor="#a0a0a0" stroked="f"/>
        </w:pict>
      </w:r>
    </w:p>
    <w:p w14:paraId="3E2CE36C" w14:textId="77777777" w:rsidR="003E78A1" w:rsidRPr="003E78A1" w:rsidRDefault="003E78A1" w:rsidP="003E78A1">
      <w:pPr>
        <w:spacing w:after="160"/>
        <w:rPr>
          <w:rFonts w:eastAsiaTheme="minorHAnsi"/>
          <w:b/>
          <w:bCs/>
          <w:color w:val="3A7C22" w:themeColor="accent6" w:themeShade="BF"/>
          <w:sz w:val="16"/>
          <w:szCs w:val="16"/>
        </w:rPr>
      </w:pPr>
      <w:r w:rsidRPr="003E78A1">
        <w:rPr>
          <w:rFonts w:eastAsia="Microsoft YaHei" w:cs="Microsoft YaHei"/>
          <w:b/>
          <w:bCs/>
          <w:color w:val="3A7C22" w:themeColor="accent6" w:themeShade="BF"/>
          <w:sz w:val="16"/>
          <w:szCs w:val="16"/>
        </w:rPr>
        <w:t>字符串处理函数</w:t>
      </w:r>
      <w:r w:rsidRPr="003E78A1">
        <w:rPr>
          <w:rFonts w:eastAsiaTheme="minorHAnsi"/>
          <w:b/>
          <w:bCs/>
          <w:color w:val="3A7C22" w:themeColor="accent6" w:themeShade="BF"/>
          <w:sz w:val="16"/>
          <w:szCs w:val="16"/>
        </w:rPr>
        <w:t>&lt;string.h&gt;</w:t>
      </w:r>
    </w:p>
    <w:p w14:paraId="5B1D6AB8" w14:textId="77777777" w:rsidR="003E78A1" w:rsidRPr="003E78A1" w:rsidRDefault="003E78A1" w:rsidP="009572AE">
      <w:pPr>
        <w:spacing w:after="160"/>
        <w:ind w:left="420"/>
        <w:rPr>
          <w:rFonts w:eastAsiaTheme="minorHAnsi"/>
          <w:sz w:val="16"/>
          <w:szCs w:val="16"/>
        </w:rPr>
      </w:pPr>
      <w:r w:rsidRPr="003E78A1">
        <w:rPr>
          <w:rFonts w:eastAsia="Microsoft YaHei" w:cs="Microsoft YaHei"/>
          <w:sz w:val="16"/>
          <w:szCs w:val="16"/>
        </w:rPr>
        <w:t>一提到字符串操作，比如拷贝、拼接、比较、计算长度，就一定绕不开这个库。</w:t>
      </w:r>
      <w:r w:rsidRPr="003E78A1">
        <w:rPr>
          <w:rFonts w:eastAsiaTheme="minorHAnsi"/>
          <w:sz w:val="16"/>
          <w:szCs w:val="16"/>
        </w:rPr>
        <w:br/>
        <w:t xml:space="preserve">string.h </w:t>
      </w:r>
      <w:r w:rsidRPr="003E78A1">
        <w:rPr>
          <w:rFonts w:eastAsia="Microsoft YaHei" w:cs="Microsoft YaHei"/>
          <w:sz w:val="16"/>
          <w:szCs w:val="16"/>
        </w:rPr>
        <w:t>就像一个专门</w:t>
      </w:r>
      <w:r w:rsidRPr="003E78A1">
        <w:rPr>
          <w:rFonts w:eastAsia="Microsoft YaHei" w:cs="Microsoft YaHei"/>
          <w:color w:val="EE0000"/>
          <w:sz w:val="16"/>
          <w:szCs w:val="16"/>
        </w:rPr>
        <w:t>处理文本的工具箱</w:t>
      </w:r>
      <w:r w:rsidRPr="003E78A1">
        <w:rPr>
          <w:rFonts w:eastAsia="Microsoft YaHei" w:cs="Microsoft YaHei"/>
          <w:sz w:val="16"/>
          <w:szCs w:val="16"/>
        </w:rPr>
        <w:t>，它负责帮你管理字符数组，让你不用手动一个字符一个字符地搬运。</w:t>
      </w:r>
      <w:r w:rsidRPr="003E78A1">
        <w:rPr>
          <w:rFonts w:eastAsiaTheme="minorHAnsi"/>
          <w:sz w:val="16"/>
          <w:szCs w:val="16"/>
        </w:rPr>
        <w:br/>
      </w:r>
      <w:r w:rsidRPr="003E78A1">
        <w:rPr>
          <w:rFonts w:eastAsia="Microsoft YaHei" w:cs="Microsoft YaHei"/>
          <w:sz w:val="16"/>
          <w:szCs w:val="16"/>
        </w:rPr>
        <w:t>当我们在处理名字、密码、输入文本等</w:t>
      </w:r>
      <w:r w:rsidRPr="003E78A1">
        <w:rPr>
          <w:rFonts w:eastAsiaTheme="minorHAnsi" w:cs="Century Gothic"/>
          <w:sz w:val="16"/>
          <w:szCs w:val="16"/>
        </w:rPr>
        <w:t>“</w:t>
      </w:r>
      <w:r w:rsidRPr="003E78A1">
        <w:rPr>
          <w:rFonts w:eastAsia="Microsoft YaHei" w:cs="Microsoft YaHei"/>
          <w:sz w:val="16"/>
          <w:szCs w:val="16"/>
        </w:rPr>
        <w:t>文字类数据</w:t>
      </w:r>
      <w:r w:rsidRPr="003E78A1">
        <w:rPr>
          <w:rFonts w:eastAsiaTheme="minorHAnsi" w:cs="Century Gothic"/>
          <w:sz w:val="16"/>
          <w:szCs w:val="16"/>
        </w:rPr>
        <w:t>”</w:t>
      </w:r>
      <w:r w:rsidRPr="003E78A1">
        <w:rPr>
          <w:rFonts w:eastAsia="Microsoft YaHei" w:cs="Microsoft YaHei"/>
          <w:sz w:val="16"/>
          <w:szCs w:val="16"/>
        </w:rPr>
        <w:t>时，</w:t>
      </w:r>
      <w:r w:rsidRPr="003E78A1">
        <w:rPr>
          <w:rFonts w:eastAsiaTheme="minorHAnsi"/>
          <w:sz w:val="16"/>
          <w:szCs w:val="16"/>
        </w:rPr>
        <w:t xml:space="preserve">string.h </w:t>
      </w:r>
      <w:r w:rsidRPr="003E78A1">
        <w:rPr>
          <w:rFonts w:eastAsia="Microsoft YaHei" w:cs="Microsoft YaHei"/>
          <w:sz w:val="16"/>
          <w:szCs w:val="16"/>
        </w:rPr>
        <w:t>就是你的好帮手。</w:t>
      </w:r>
    </w:p>
    <w:p w14:paraId="1293EF6F" w14:textId="77777777" w:rsidR="003E78A1" w:rsidRPr="003E78A1" w:rsidRDefault="003E78A1" w:rsidP="003E78A1">
      <w:pPr>
        <w:spacing w:after="160"/>
        <w:rPr>
          <w:rFonts w:eastAsiaTheme="minorHAnsi"/>
          <w:sz w:val="16"/>
          <w:szCs w:val="16"/>
        </w:rPr>
      </w:pPr>
      <w:r w:rsidRPr="003E78A1">
        <w:rPr>
          <w:rFonts w:eastAsiaTheme="minorHAnsi"/>
          <w:b/>
          <w:bCs/>
          <w:sz w:val="16"/>
          <w:szCs w:val="16"/>
        </w:rPr>
        <w:t>Strcpy(1</w:t>
      </w:r>
      <w:r w:rsidRPr="003E78A1">
        <w:rPr>
          <w:rFonts w:eastAsia="Microsoft YaHei" w:cs="Microsoft YaHei"/>
          <w:b/>
          <w:bCs/>
          <w:sz w:val="16"/>
          <w:szCs w:val="16"/>
        </w:rPr>
        <w:t>，</w:t>
      </w:r>
      <w:r w:rsidRPr="003E78A1">
        <w:rPr>
          <w:rFonts w:eastAsiaTheme="minorHAnsi"/>
          <w:b/>
          <w:bCs/>
          <w:sz w:val="16"/>
          <w:szCs w:val="16"/>
        </w:rPr>
        <w:t xml:space="preserve">2) </w:t>
      </w:r>
      <w:r w:rsidRPr="003E78A1">
        <w:rPr>
          <w:rFonts w:eastAsia="Microsoft YaHei" w:cs="Microsoft YaHei"/>
          <w:sz w:val="16"/>
          <w:szCs w:val="16"/>
        </w:rPr>
        <w:t>拷贝字符串：</w:t>
      </w:r>
      <w:r w:rsidRPr="003E78A1">
        <w:rPr>
          <w:rFonts w:eastAsiaTheme="minorHAnsi"/>
          <w:sz w:val="16"/>
          <w:szCs w:val="16"/>
        </w:rPr>
        <w:t>2</w:t>
      </w:r>
      <w:r w:rsidRPr="003E78A1">
        <w:rPr>
          <w:rFonts w:eastAsia="Microsoft YaHei" w:cs="Microsoft YaHei"/>
          <w:sz w:val="16"/>
          <w:szCs w:val="16"/>
        </w:rPr>
        <w:t>复制到</w:t>
      </w:r>
      <w:r w:rsidRPr="003E78A1">
        <w:rPr>
          <w:rFonts w:eastAsiaTheme="minorHAnsi"/>
          <w:sz w:val="16"/>
          <w:szCs w:val="16"/>
        </w:rPr>
        <w:t>1</w:t>
      </w:r>
    </w:p>
    <w:p w14:paraId="50553FF4" w14:textId="77777777" w:rsidR="003E78A1" w:rsidRPr="003E78A1" w:rsidRDefault="003E78A1" w:rsidP="009572AE">
      <w:pPr>
        <w:spacing w:after="160"/>
        <w:ind w:firstLine="420"/>
        <w:rPr>
          <w:rFonts w:eastAsiaTheme="minorHAnsi"/>
          <w:sz w:val="16"/>
          <w:szCs w:val="16"/>
        </w:rPr>
      </w:pPr>
      <w:r w:rsidRPr="003E78A1">
        <w:rPr>
          <w:rFonts w:eastAsiaTheme="minorHAnsi"/>
          <w:sz w:val="16"/>
          <w:szCs w:val="16"/>
        </w:rPr>
        <w:t xml:space="preserve">Strcpy_s() </w:t>
      </w:r>
      <w:r w:rsidRPr="003E78A1">
        <w:rPr>
          <w:rFonts w:eastAsia="Microsoft YaHei" w:cs="Microsoft YaHei"/>
          <w:sz w:val="16"/>
          <w:szCs w:val="16"/>
        </w:rPr>
        <w:t>安全版本</w:t>
      </w:r>
    </w:p>
    <w:p w14:paraId="71834A2E" w14:textId="77777777" w:rsidR="003E78A1" w:rsidRPr="003E78A1" w:rsidRDefault="003E78A1" w:rsidP="003E78A1">
      <w:pPr>
        <w:spacing w:after="160"/>
        <w:rPr>
          <w:rFonts w:eastAsiaTheme="minorHAnsi"/>
          <w:sz w:val="16"/>
          <w:szCs w:val="16"/>
        </w:rPr>
      </w:pPr>
      <w:r w:rsidRPr="003E78A1">
        <w:rPr>
          <w:rFonts w:eastAsiaTheme="minorHAnsi"/>
          <w:b/>
          <w:bCs/>
          <w:sz w:val="16"/>
          <w:szCs w:val="16"/>
        </w:rPr>
        <w:t>Strcat(1</w:t>
      </w:r>
      <w:r w:rsidRPr="003E78A1">
        <w:rPr>
          <w:rFonts w:eastAsia="Microsoft YaHei" w:cs="Microsoft YaHei"/>
          <w:b/>
          <w:bCs/>
          <w:sz w:val="16"/>
          <w:szCs w:val="16"/>
        </w:rPr>
        <w:t>，</w:t>
      </w:r>
      <w:r w:rsidRPr="003E78A1">
        <w:rPr>
          <w:rFonts w:eastAsiaTheme="minorHAnsi"/>
          <w:b/>
          <w:bCs/>
          <w:sz w:val="16"/>
          <w:szCs w:val="16"/>
        </w:rPr>
        <w:t>2)</w:t>
      </w:r>
      <w:r w:rsidRPr="003E78A1">
        <w:rPr>
          <w:rFonts w:eastAsiaTheme="minorHAnsi"/>
          <w:sz w:val="16"/>
          <w:szCs w:val="16"/>
        </w:rPr>
        <w:t xml:space="preserve"> </w:t>
      </w:r>
      <w:r w:rsidRPr="003E78A1">
        <w:rPr>
          <w:rFonts w:eastAsia="Microsoft YaHei" w:cs="Microsoft YaHei"/>
          <w:sz w:val="16"/>
          <w:szCs w:val="16"/>
        </w:rPr>
        <w:t>拼接字符串：：</w:t>
      </w:r>
      <w:r w:rsidRPr="003E78A1">
        <w:rPr>
          <w:rFonts w:eastAsiaTheme="minorHAnsi"/>
          <w:sz w:val="16"/>
          <w:szCs w:val="16"/>
        </w:rPr>
        <w:t>2</w:t>
      </w:r>
      <w:r w:rsidRPr="003E78A1">
        <w:rPr>
          <w:rFonts w:eastAsia="Microsoft YaHei" w:cs="Microsoft YaHei"/>
          <w:sz w:val="16"/>
          <w:szCs w:val="16"/>
        </w:rPr>
        <w:t>拼接到</w:t>
      </w:r>
      <w:r w:rsidRPr="003E78A1">
        <w:rPr>
          <w:rFonts w:eastAsiaTheme="minorHAnsi"/>
          <w:sz w:val="16"/>
          <w:szCs w:val="16"/>
        </w:rPr>
        <w:t>1</w:t>
      </w:r>
    </w:p>
    <w:p w14:paraId="54C1BF0B" w14:textId="77777777" w:rsidR="003E78A1" w:rsidRPr="003E78A1" w:rsidRDefault="003E78A1" w:rsidP="009572AE">
      <w:pPr>
        <w:spacing w:after="160"/>
        <w:ind w:firstLine="420"/>
        <w:rPr>
          <w:rFonts w:eastAsiaTheme="minorHAnsi"/>
          <w:sz w:val="16"/>
          <w:szCs w:val="16"/>
        </w:rPr>
      </w:pPr>
      <w:r w:rsidRPr="003E78A1">
        <w:rPr>
          <w:rFonts w:eastAsiaTheme="minorHAnsi"/>
          <w:sz w:val="16"/>
          <w:szCs w:val="16"/>
        </w:rPr>
        <w:t xml:space="preserve">Stract_s() </w:t>
      </w:r>
      <w:r w:rsidRPr="003E78A1">
        <w:rPr>
          <w:rFonts w:eastAsia="Microsoft YaHei" w:cs="Microsoft YaHei"/>
          <w:sz w:val="16"/>
          <w:szCs w:val="16"/>
        </w:rPr>
        <w:t>安全版本</w:t>
      </w:r>
    </w:p>
    <w:p w14:paraId="27CAFE69" w14:textId="77777777" w:rsidR="003E78A1" w:rsidRPr="003E78A1" w:rsidRDefault="003E78A1" w:rsidP="003E78A1">
      <w:pPr>
        <w:spacing w:after="160"/>
        <w:rPr>
          <w:rFonts w:eastAsiaTheme="minorHAnsi"/>
          <w:sz w:val="16"/>
          <w:szCs w:val="16"/>
        </w:rPr>
      </w:pPr>
      <w:r w:rsidRPr="003E78A1">
        <w:rPr>
          <w:rFonts w:eastAsiaTheme="minorHAnsi"/>
          <w:b/>
          <w:bCs/>
          <w:sz w:val="16"/>
          <w:szCs w:val="16"/>
        </w:rPr>
        <w:t>Strlen()</w:t>
      </w:r>
      <w:r w:rsidRPr="003E78A1">
        <w:rPr>
          <w:rFonts w:eastAsiaTheme="minorHAnsi"/>
          <w:sz w:val="16"/>
          <w:szCs w:val="16"/>
        </w:rPr>
        <w:t xml:space="preserve"> </w:t>
      </w:r>
      <w:r w:rsidRPr="003E78A1">
        <w:rPr>
          <w:rFonts w:eastAsia="Microsoft YaHei" w:cs="Microsoft YaHei"/>
          <w:sz w:val="16"/>
          <w:szCs w:val="16"/>
        </w:rPr>
        <w:t>返回字符串长度（</w:t>
      </w:r>
      <w:r w:rsidRPr="003E78A1">
        <w:rPr>
          <w:rFonts w:eastAsia="Microsoft YaHei" w:cs="Microsoft YaHei"/>
          <w:color w:val="EE0000"/>
          <w:sz w:val="16"/>
          <w:szCs w:val="16"/>
        </w:rPr>
        <w:t>不含</w:t>
      </w:r>
      <w:r w:rsidRPr="003E78A1">
        <w:rPr>
          <w:rFonts w:eastAsiaTheme="minorHAnsi"/>
          <w:color w:val="EE0000"/>
          <w:sz w:val="16"/>
          <w:szCs w:val="16"/>
        </w:rPr>
        <w:t>\0</w:t>
      </w:r>
      <w:r w:rsidRPr="003E78A1">
        <w:rPr>
          <w:rFonts w:eastAsia="Microsoft YaHei" w:cs="Microsoft YaHei"/>
          <w:sz w:val="16"/>
          <w:szCs w:val="16"/>
        </w:rPr>
        <w:t>）</w:t>
      </w:r>
    </w:p>
    <w:p w14:paraId="318ECDD3" w14:textId="38911C4C" w:rsidR="003E78A1" w:rsidRPr="003E78A1" w:rsidRDefault="003E78A1" w:rsidP="003E78A1">
      <w:pPr>
        <w:spacing w:after="160"/>
        <w:rPr>
          <w:rFonts w:eastAsiaTheme="minorHAnsi" w:hint="eastAsia"/>
          <w:sz w:val="16"/>
          <w:szCs w:val="16"/>
        </w:rPr>
      </w:pPr>
      <w:r w:rsidRPr="003E78A1">
        <w:rPr>
          <w:rFonts w:eastAsiaTheme="minorHAnsi"/>
          <w:b/>
          <w:bCs/>
          <w:sz w:val="16"/>
          <w:szCs w:val="16"/>
        </w:rPr>
        <w:t>Strcmp(</w:t>
      </w:r>
      <w:r w:rsidR="00F2571C">
        <w:rPr>
          <w:rFonts w:ascii="Microsoft YaHei" w:eastAsia="Microsoft YaHei" w:hAnsi="Microsoft YaHei" w:cs="Microsoft YaHei" w:hint="eastAsia"/>
          <w:b/>
          <w:bCs/>
          <w:sz w:val="16"/>
          <w:szCs w:val="16"/>
        </w:rPr>
        <w:t xml:space="preserve">str1 , str2 </w:t>
      </w:r>
      <w:r w:rsidRPr="003E78A1">
        <w:rPr>
          <w:rFonts w:eastAsiaTheme="minorHAnsi"/>
          <w:b/>
          <w:bCs/>
          <w:sz w:val="16"/>
          <w:szCs w:val="16"/>
        </w:rPr>
        <w:t>)</w:t>
      </w:r>
      <w:r w:rsidRPr="003E78A1">
        <w:rPr>
          <w:rFonts w:eastAsiaTheme="minorHAnsi"/>
          <w:sz w:val="16"/>
          <w:szCs w:val="16"/>
        </w:rPr>
        <w:t xml:space="preserve"> </w:t>
      </w:r>
      <w:r w:rsidRPr="003E78A1">
        <w:rPr>
          <w:rFonts w:eastAsia="Microsoft YaHei" w:cs="Microsoft YaHei"/>
          <w:sz w:val="16"/>
          <w:szCs w:val="16"/>
        </w:rPr>
        <w:t>比较两个字符串是否完全相等</w:t>
      </w:r>
      <w:r w:rsidR="00F2571C">
        <w:rPr>
          <w:rFonts w:eastAsia="Microsoft YaHei" w:cs="Microsoft YaHei" w:hint="eastAsia"/>
          <w:sz w:val="16"/>
          <w:szCs w:val="16"/>
        </w:rPr>
        <w:t xml:space="preserve"> ==0</w:t>
      </w:r>
      <w:r w:rsidR="00F2571C">
        <w:rPr>
          <w:rFonts w:eastAsia="Microsoft YaHei" w:cs="Microsoft YaHei" w:hint="eastAsia"/>
          <w:sz w:val="16"/>
          <w:szCs w:val="16"/>
        </w:rPr>
        <w:t>为相等，</w:t>
      </w:r>
      <w:r w:rsidR="00F2571C">
        <w:rPr>
          <w:rFonts w:eastAsia="Microsoft YaHei" w:cs="Microsoft YaHei" w:hint="eastAsia"/>
          <w:sz w:val="16"/>
          <w:szCs w:val="16"/>
        </w:rPr>
        <w:t xml:space="preserve"> str1&gt;2</w:t>
      </w:r>
      <w:r w:rsidR="00F2571C">
        <w:rPr>
          <w:rFonts w:eastAsia="Microsoft YaHei" w:cs="Microsoft YaHei" w:hint="eastAsia"/>
          <w:sz w:val="16"/>
          <w:szCs w:val="16"/>
        </w:rPr>
        <w:t>为正，反之为负</w:t>
      </w:r>
    </w:p>
    <w:p w14:paraId="4E7ADCA9" w14:textId="77777777" w:rsidR="003E78A1" w:rsidRPr="003E78A1" w:rsidRDefault="003E78A1" w:rsidP="003E78A1">
      <w:pPr>
        <w:spacing w:after="160"/>
        <w:rPr>
          <w:rFonts w:eastAsiaTheme="minorHAnsi"/>
          <w:sz w:val="16"/>
          <w:szCs w:val="16"/>
        </w:rPr>
      </w:pPr>
    </w:p>
    <w:p w14:paraId="5A702466" w14:textId="77777777" w:rsidR="003E78A1" w:rsidRPr="003E78A1" w:rsidRDefault="003E78A1" w:rsidP="003E78A1">
      <w:pPr>
        <w:spacing w:after="160"/>
        <w:rPr>
          <w:rFonts w:eastAsiaTheme="minorHAnsi"/>
          <w:sz w:val="16"/>
          <w:szCs w:val="16"/>
        </w:rPr>
      </w:pPr>
    </w:p>
    <w:p w14:paraId="296B2A34" w14:textId="1B313134" w:rsidR="00392F77" w:rsidRPr="000940C1" w:rsidRDefault="00392F77" w:rsidP="003E78A1">
      <w:pPr>
        <w:rPr>
          <w:rFonts w:eastAsiaTheme="minorHAnsi"/>
          <w:sz w:val="16"/>
          <w:szCs w:val="16"/>
        </w:rPr>
      </w:pPr>
    </w:p>
    <w:sectPr w:rsidR="00392F77" w:rsidRPr="000940C1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F77"/>
    <w:rsid w:val="000940C1"/>
    <w:rsid w:val="00392F77"/>
    <w:rsid w:val="003E78A1"/>
    <w:rsid w:val="005912F2"/>
    <w:rsid w:val="006D6777"/>
    <w:rsid w:val="006F5045"/>
    <w:rsid w:val="009572AE"/>
    <w:rsid w:val="009C7120"/>
    <w:rsid w:val="00A14075"/>
    <w:rsid w:val="00AF4B42"/>
    <w:rsid w:val="00BB7DE4"/>
    <w:rsid w:val="00D37368"/>
    <w:rsid w:val="00E54D8D"/>
    <w:rsid w:val="00F2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E3AA73"/>
  <w15:chartTrackingRefBased/>
  <w15:docId w15:val="{87055A75-E53E-4822-8E75-489CDD244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8A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92F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2F77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2F77"/>
    <w:pPr>
      <w:keepNext/>
      <w:keepLines/>
      <w:spacing w:before="16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2F7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2F7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2F7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2F7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2F7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2F7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2F7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92F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92F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92F7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92F7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92F7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92F7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92F7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92F7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92F77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92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2F7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92F7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92F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92F7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92F7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92F7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92F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92F7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92F77"/>
    <w:rPr>
      <w:b/>
      <w:bCs/>
      <w:smallCaps/>
      <w:color w:val="0F4761" w:themeColor="accent1" w:themeShade="BF"/>
      <w:spacing w:val="5"/>
    </w:rPr>
  </w:style>
  <w:style w:type="table" w:styleId="ae">
    <w:name w:val="Grid Table Light"/>
    <w:basedOn w:val="a1"/>
    <w:uiPriority w:val="40"/>
    <w:rsid w:val="003E78A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3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1047</Words>
  <Characters>1489</Characters>
  <Application>Microsoft Office Word</Application>
  <DocSecurity>0</DocSecurity>
  <Lines>74</Lines>
  <Paragraphs>84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wch0126whj@gmail.com</dc:creator>
  <cp:keywords/>
  <dc:description/>
  <cp:lastModifiedBy>wch0126whj@gmail.com</cp:lastModifiedBy>
  <cp:revision>5</cp:revision>
  <dcterms:created xsi:type="dcterms:W3CDTF">2025-07-09T06:14:00Z</dcterms:created>
  <dcterms:modified xsi:type="dcterms:W3CDTF">2025-07-09T07:41:00Z</dcterms:modified>
</cp:coreProperties>
</file>